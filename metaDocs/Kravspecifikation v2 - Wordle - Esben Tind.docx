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2DDF0" w14:textId="75407CB9" w:rsidR="001540BE" w:rsidRPr="008D2E13" w:rsidRDefault="004F6E16" w:rsidP="003D7BDB">
      <w:pPr>
        <w:rPr>
          <w:color w:val="1D574E"/>
          <w:sz w:val="32"/>
          <w:szCs w:val="32"/>
        </w:rPr>
      </w:pPr>
      <w:r w:rsidRPr="008D2E13">
        <w:rPr>
          <w:color w:val="1D574E"/>
          <w:sz w:val="32"/>
          <w:szCs w:val="32"/>
        </w:rPr>
        <w:t>Kravspecifikation</w:t>
      </w:r>
    </w:p>
    <w:p w14:paraId="1F43F07C" w14:textId="6EA8DC87" w:rsidR="004F6E16" w:rsidRPr="00B85833" w:rsidRDefault="004F6E16" w:rsidP="003D7BDB">
      <w:pPr>
        <w:rPr>
          <w:b/>
          <w:bCs/>
          <w:szCs w:val="20"/>
        </w:rPr>
      </w:pPr>
      <w:r w:rsidRPr="00B85833">
        <w:rPr>
          <w:b/>
          <w:bCs/>
          <w:szCs w:val="20"/>
        </w:rPr>
        <w:t>Navn:</w:t>
      </w:r>
      <w:r w:rsidR="00DC727E">
        <w:rPr>
          <w:b/>
          <w:bCs/>
          <w:szCs w:val="20"/>
        </w:rPr>
        <w:t xml:space="preserve"> Esben Tind</w:t>
      </w:r>
    </w:p>
    <w:p w14:paraId="1F5CCF43" w14:textId="6A5FF67E" w:rsidR="004F6E16" w:rsidRPr="00B85833" w:rsidRDefault="004F6E16" w:rsidP="003D7BDB">
      <w:pPr>
        <w:rPr>
          <w:b/>
          <w:bCs/>
          <w:szCs w:val="20"/>
        </w:rPr>
      </w:pPr>
      <w:r w:rsidRPr="00B85833">
        <w:rPr>
          <w:b/>
          <w:bCs/>
          <w:szCs w:val="20"/>
        </w:rPr>
        <w:t>Projektnavn:</w:t>
      </w:r>
      <w:r w:rsidR="00DC727E">
        <w:rPr>
          <w:b/>
          <w:bCs/>
          <w:szCs w:val="20"/>
        </w:rPr>
        <w:t xml:space="preserve"> Wordle Wordsearch</w:t>
      </w: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9057"/>
      </w:tblGrid>
      <w:tr w:rsidR="004F6E16" w14:paraId="47687730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679B2F0A" w14:textId="7659D62B" w:rsidR="004F6E16" w:rsidRPr="006673B6" w:rsidRDefault="004F6E16" w:rsidP="00765A32">
            <w:pPr>
              <w:tabs>
                <w:tab w:val="left" w:pos="6195"/>
              </w:tabs>
              <w:rPr>
                <w:b/>
                <w:bCs/>
                <w:szCs w:val="20"/>
              </w:rPr>
            </w:pPr>
            <w:r w:rsidRPr="00B85833">
              <w:rPr>
                <w:b/>
                <w:bCs/>
                <w:color w:val="F2F2F2" w:themeColor="background1"/>
                <w:szCs w:val="20"/>
              </w:rPr>
              <w:t>Introduktion til projektet</w:t>
            </w:r>
            <w:r w:rsidR="00765A32">
              <w:rPr>
                <w:b/>
                <w:bCs/>
                <w:color w:val="F2F2F2" w:themeColor="background1"/>
                <w:szCs w:val="20"/>
              </w:rPr>
              <w:tab/>
            </w:r>
          </w:p>
        </w:tc>
      </w:tr>
      <w:tr w:rsidR="004F6E16" w14:paraId="6383333E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tcBorders>
              <w:left w:val="none" w:sz="0" w:space="0" w:color="auto"/>
            </w:tcBorders>
          </w:tcPr>
          <w:p w14:paraId="68B53762" w14:textId="77777777" w:rsidR="004F6E16" w:rsidRDefault="00DC727E" w:rsidP="003D7BDB">
            <w:pPr>
              <w:rPr>
                <w:szCs w:val="20"/>
              </w:rPr>
            </w:pPr>
            <w:r>
              <w:rPr>
                <w:szCs w:val="20"/>
              </w:rPr>
              <w:t>Wordle er et spil, hvor spilleren skal forsøge at gætte et ord. For hvert gæt spilleren foretager, angiver spillet hvorvidt et tegn findes i det ønskede ord, og hvorvidt det er på den rigtige placering.</w:t>
            </w:r>
          </w:p>
          <w:p w14:paraId="6F7714DC" w14:textId="77777777" w:rsidR="00DC727E" w:rsidRDefault="00DC727E" w:rsidP="003D7BDB">
            <w:pPr>
              <w:rPr>
                <w:szCs w:val="20"/>
              </w:rPr>
            </w:pPr>
            <w:r>
              <w:rPr>
                <w:szCs w:val="20"/>
              </w:rPr>
              <w:t>Spilleren skal som udgangspunkt gætte et ord på fem tegn, og har seks forsøg til dette.</w:t>
            </w:r>
          </w:p>
          <w:p w14:paraId="0DB13D23" w14:textId="2EE96238" w:rsidR="00DC727E" w:rsidRDefault="00DC727E" w:rsidP="003D7BDB">
            <w:pPr>
              <w:rPr>
                <w:szCs w:val="20"/>
              </w:rPr>
            </w:pPr>
            <w:r>
              <w:rPr>
                <w:szCs w:val="20"/>
              </w:rPr>
              <w:t xml:space="preserve">Jeg har tænkt mig at lave det som en konsol-app, og muligvis </w:t>
            </w:r>
            <w:r w:rsidR="001978B1">
              <w:rPr>
                <w:szCs w:val="20"/>
              </w:rPr>
              <w:t>tilføje</w:t>
            </w:r>
            <w:r>
              <w:rPr>
                <w:szCs w:val="20"/>
              </w:rPr>
              <w:t xml:space="preserve"> en HTML/JS-baseret frontend, hvis der er tid til overs.</w:t>
            </w:r>
          </w:p>
        </w:tc>
      </w:tr>
    </w:tbl>
    <w:p w14:paraId="6A31D3C9" w14:textId="77777777" w:rsidR="006673B6" w:rsidRDefault="006673B6" w:rsidP="003D7BDB">
      <w:pPr>
        <w:rPr>
          <w:szCs w:val="20"/>
        </w:rPr>
      </w:pP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528"/>
        <w:gridCol w:w="4529"/>
      </w:tblGrid>
      <w:tr w:rsidR="00A27663" w14:paraId="1BDA92FD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6700917F" w14:textId="588AEB8D" w:rsidR="00A27663" w:rsidRPr="00B85833" w:rsidRDefault="00A27663" w:rsidP="003D7BDB">
            <w:pPr>
              <w:rPr>
                <w:b/>
                <w:bCs/>
                <w:color w:val="F2F2F2" w:themeColor="background1"/>
                <w:szCs w:val="20"/>
              </w:rPr>
            </w:pPr>
            <w:r w:rsidRPr="00B85833">
              <w:rPr>
                <w:b/>
                <w:bCs/>
                <w:color w:val="F2F2F2" w:themeColor="background1"/>
                <w:szCs w:val="20"/>
              </w:rPr>
              <w:t>Teknisk information</w:t>
            </w:r>
          </w:p>
        </w:tc>
      </w:tr>
      <w:tr w:rsidR="00A27663" w14:paraId="58C94E46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one" w:sz="0" w:space="0" w:color="auto"/>
            </w:tcBorders>
          </w:tcPr>
          <w:p w14:paraId="2B45A79D" w14:textId="58D6D9C8" w:rsidR="00A27663" w:rsidRPr="00B85833" w:rsidRDefault="00A27663" w:rsidP="003D7BDB">
            <w:pPr>
              <w:rPr>
                <w:b/>
                <w:bCs/>
                <w:szCs w:val="20"/>
              </w:rPr>
            </w:pPr>
            <w:r w:rsidRPr="00B85833">
              <w:rPr>
                <w:b/>
                <w:bCs/>
                <w:szCs w:val="20"/>
              </w:rPr>
              <w:t>Kodesprog</w:t>
            </w:r>
          </w:p>
        </w:tc>
        <w:tc>
          <w:tcPr>
            <w:tcW w:w="4532" w:type="dxa"/>
          </w:tcPr>
          <w:p w14:paraId="2A3BF240" w14:textId="4226C1B8" w:rsidR="00A27663" w:rsidRPr="00A27663" w:rsidRDefault="00DC727E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PHP</w:t>
            </w:r>
          </w:p>
        </w:tc>
      </w:tr>
      <w:tr w:rsidR="00A27663" w:rsidRPr="00D92E32" w14:paraId="55416860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one" w:sz="0" w:space="0" w:color="auto"/>
            </w:tcBorders>
          </w:tcPr>
          <w:p w14:paraId="3DCCC924" w14:textId="2B893E44" w:rsidR="00A27663" w:rsidRPr="00B85833" w:rsidRDefault="00A27663" w:rsidP="003D7BDB">
            <w:pPr>
              <w:rPr>
                <w:b/>
                <w:bCs/>
                <w:szCs w:val="20"/>
              </w:rPr>
            </w:pPr>
            <w:r w:rsidRPr="00B85833">
              <w:rPr>
                <w:b/>
                <w:bCs/>
                <w:szCs w:val="20"/>
              </w:rPr>
              <w:t>Framework</w:t>
            </w:r>
          </w:p>
        </w:tc>
        <w:tc>
          <w:tcPr>
            <w:tcW w:w="4532" w:type="dxa"/>
          </w:tcPr>
          <w:p w14:paraId="744D51A0" w14:textId="72EB9936" w:rsidR="00A27663" w:rsidRPr="008D2E13" w:rsidRDefault="00DC727E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Symfony/console</w:t>
            </w:r>
          </w:p>
        </w:tc>
      </w:tr>
    </w:tbl>
    <w:p w14:paraId="690EE86C" w14:textId="77777777" w:rsidR="006673B6" w:rsidRPr="00A57386" w:rsidRDefault="006673B6" w:rsidP="003D7BDB">
      <w:pPr>
        <w:rPr>
          <w:szCs w:val="20"/>
          <w:lang w:val="en-US"/>
        </w:rPr>
      </w:pP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9057"/>
      </w:tblGrid>
      <w:tr w:rsidR="00A57386" w:rsidRPr="00A57386" w14:paraId="147ABEF5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5098E44A" w14:textId="56008747" w:rsidR="006673B6" w:rsidRPr="00A57386" w:rsidRDefault="006673B6" w:rsidP="003D7BDB">
            <w:pPr>
              <w:rPr>
                <w:b/>
                <w:bCs/>
                <w:szCs w:val="20"/>
              </w:rPr>
            </w:pPr>
            <w:r w:rsidRPr="00B85833">
              <w:rPr>
                <w:b/>
                <w:bCs/>
                <w:color w:val="F2F2F2" w:themeColor="background1"/>
                <w:szCs w:val="20"/>
              </w:rPr>
              <w:t>Funktionelle krav</w:t>
            </w:r>
            <w:r w:rsidR="00A57386" w:rsidRPr="00B85833">
              <w:rPr>
                <w:b/>
                <w:bCs/>
                <w:color w:val="F2F2F2" w:themeColor="background1"/>
                <w:szCs w:val="20"/>
              </w:rPr>
              <w:t xml:space="preserve"> </w:t>
            </w:r>
            <w:r w:rsidR="00A57386" w:rsidRPr="00B85833">
              <w:rPr>
                <w:color w:val="F2F2F2" w:themeColor="background1"/>
                <w:szCs w:val="20"/>
              </w:rPr>
              <w:t>(Hvad skal essentielt for at dit program virker)</w:t>
            </w:r>
          </w:p>
        </w:tc>
      </w:tr>
      <w:tr w:rsidR="00A57386" w:rsidRPr="00A57386" w14:paraId="470689C2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tcBorders>
              <w:left w:val="none" w:sz="0" w:space="0" w:color="auto"/>
            </w:tcBorders>
          </w:tcPr>
          <w:p w14:paraId="6952B62E" w14:textId="3782FA0D" w:rsidR="00DC727E" w:rsidRDefault="00DC727E" w:rsidP="00DC727E">
            <w:pPr>
              <w:pStyle w:val="ListParagraph"/>
              <w:numPr>
                <w:ilvl w:val="0"/>
                <w:numId w:val="51"/>
              </w:numPr>
              <w:rPr>
                <w:szCs w:val="20"/>
              </w:rPr>
            </w:pPr>
            <w:r w:rsidRPr="00DC727E">
              <w:rPr>
                <w:szCs w:val="20"/>
              </w:rPr>
              <w:t>Parsing af ord-database (txt med et ord pr. linje).</w:t>
            </w:r>
            <w:r w:rsidR="001978B1">
              <w:rPr>
                <w:szCs w:val="20"/>
              </w:rPr>
              <w:t xml:space="preserve"> Dette skal </w:t>
            </w:r>
            <w:r w:rsidR="003F6140">
              <w:rPr>
                <w:szCs w:val="20"/>
              </w:rPr>
              <w:t>muligvis</w:t>
            </w:r>
            <w:r w:rsidR="001978B1">
              <w:rPr>
                <w:szCs w:val="20"/>
              </w:rPr>
              <w:t xml:space="preserve"> sættes i en rigtig database, for effektivitetens skyld.</w:t>
            </w:r>
          </w:p>
          <w:p w14:paraId="3E77C21C" w14:textId="77777777" w:rsidR="00DC727E" w:rsidRDefault="00DC727E" w:rsidP="00DC727E">
            <w:pPr>
              <w:pStyle w:val="ListParagraph"/>
              <w:numPr>
                <w:ilvl w:val="0"/>
                <w:numId w:val="51"/>
              </w:numPr>
              <w:rPr>
                <w:szCs w:val="20"/>
              </w:rPr>
            </w:pPr>
            <w:r>
              <w:rPr>
                <w:szCs w:val="20"/>
              </w:rPr>
              <w:t>Tracking af brugerens hidtige gæt.</w:t>
            </w:r>
          </w:p>
          <w:p w14:paraId="57650B7D" w14:textId="77777777" w:rsidR="00DC727E" w:rsidRDefault="00DC727E" w:rsidP="00DC727E">
            <w:pPr>
              <w:pStyle w:val="ListParagraph"/>
              <w:numPr>
                <w:ilvl w:val="0"/>
                <w:numId w:val="51"/>
              </w:numPr>
              <w:rPr>
                <w:szCs w:val="20"/>
              </w:rPr>
            </w:pPr>
            <w:r>
              <w:rPr>
                <w:szCs w:val="20"/>
              </w:rPr>
              <w:t>Farvelægning af gættede tegn, der viser status for hvert tegn (korrekt tegn, korrekt placering).</w:t>
            </w:r>
          </w:p>
          <w:p w14:paraId="1DBD9EC3" w14:textId="77777777" w:rsidR="00DC727E" w:rsidRDefault="00DC727E" w:rsidP="00DC727E">
            <w:pPr>
              <w:pStyle w:val="ListParagraph"/>
              <w:numPr>
                <w:ilvl w:val="0"/>
                <w:numId w:val="51"/>
              </w:numPr>
              <w:rPr>
                <w:szCs w:val="20"/>
              </w:rPr>
            </w:pPr>
            <w:r>
              <w:rPr>
                <w:szCs w:val="20"/>
              </w:rPr>
              <w:t>Oversigt over allerede gættede bogstaver.</w:t>
            </w:r>
          </w:p>
          <w:p w14:paraId="43FC744D" w14:textId="2273EFFF" w:rsidR="00DC727E" w:rsidRPr="00DC727E" w:rsidRDefault="00DC727E" w:rsidP="00DC727E">
            <w:pPr>
              <w:pStyle w:val="ListParagraph"/>
              <w:numPr>
                <w:ilvl w:val="0"/>
                <w:numId w:val="51"/>
              </w:numPr>
              <w:rPr>
                <w:szCs w:val="20"/>
              </w:rPr>
            </w:pPr>
            <w:r>
              <w:rPr>
                <w:szCs w:val="20"/>
              </w:rPr>
              <w:t>Opslag i database ved gæt, om hvorvidt det gættede ord findes i listen. Hvis det ikke findes, skal spilleren have info om dette (det koster ikke spilleren et gæt).</w:t>
            </w:r>
          </w:p>
        </w:tc>
      </w:tr>
    </w:tbl>
    <w:p w14:paraId="7661F455" w14:textId="77777777" w:rsidR="006673B6" w:rsidRPr="00A57386" w:rsidRDefault="006673B6" w:rsidP="003D7BDB">
      <w:pPr>
        <w:rPr>
          <w:szCs w:val="20"/>
        </w:rPr>
      </w:pP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9057"/>
      </w:tblGrid>
      <w:tr w:rsidR="00A57386" w:rsidRPr="00A57386" w14:paraId="0D6DC285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057C524B" w14:textId="70C16825" w:rsidR="00A57386" w:rsidRPr="00B85833" w:rsidRDefault="00A57386" w:rsidP="003D7BDB">
            <w:pPr>
              <w:rPr>
                <w:b/>
                <w:bCs/>
                <w:szCs w:val="20"/>
              </w:rPr>
            </w:pPr>
            <w:r w:rsidRPr="00B85833">
              <w:rPr>
                <w:b/>
                <w:bCs/>
                <w:color w:val="F2F2F2" w:themeColor="background1"/>
                <w:szCs w:val="20"/>
              </w:rPr>
              <w:t>Andre features</w:t>
            </w:r>
          </w:p>
        </w:tc>
      </w:tr>
      <w:tr w:rsidR="00A57386" w:rsidRPr="003F6140" w14:paraId="1D78C1C2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  <w:tcBorders>
              <w:left w:val="none" w:sz="0" w:space="0" w:color="auto"/>
            </w:tcBorders>
          </w:tcPr>
          <w:p w14:paraId="0C36D874" w14:textId="77777777" w:rsidR="003F6140" w:rsidRDefault="00B62BDD" w:rsidP="003F6140">
            <w:pPr>
              <w:pStyle w:val="ListParagraph"/>
              <w:numPr>
                <w:ilvl w:val="0"/>
                <w:numId w:val="52"/>
              </w:numPr>
              <w:rPr>
                <w:szCs w:val="20"/>
                <w:lang w:val="en-US"/>
              </w:rPr>
            </w:pPr>
            <w:r w:rsidRPr="003F6140">
              <w:rPr>
                <w:szCs w:val="20"/>
                <w:lang w:val="en-US"/>
              </w:rPr>
              <w:t xml:space="preserve">Difficulties, </w:t>
            </w:r>
            <w:r w:rsidR="003F6140" w:rsidRPr="003F6140">
              <w:rPr>
                <w:szCs w:val="20"/>
                <w:lang w:val="en-US"/>
              </w:rPr>
              <w:t xml:space="preserve">både </w:t>
            </w:r>
            <w:r w:rsidRPr="003F6140">
              <w:rPr>
                <w:szCs w:val="20"/>
                <w:lang w:val="en-US"/>
              </w:rPr>
              <w:t>custom og preset</w:t>
            </w:r>
            <w:r w:rsidR="003F6140" w:rsidRPr="003F6140">
              <w:rPr>
                <w:szCs w:val="20"/>
                <w:lang w:val="en-US"/>
              </w:rPr>
              <w:t>.</w:t>
            </w:r>
          </w:p>
          <w:p w14:paraId="6B96DC70" w14:textId="2D879A8E" w:rsidR="003F6140" w:rsidRDefault="003F6140" w:rsidP="003F6140">
            <w:pPr>
              <w:pStyle w:val="ListParagraph"/>
              <w:numPr>
                <w:ilvl w:val="0"/>
                <w:numId w:val="52"/>
              </w:numPr>
              <w:rPr>
                <w:szCs w:val="20"/>
              </w:rPr>
            </w:pPr>
            <w:r w:rsidRPr="003F6140">
              <w:rPr>
                <w:szCs w:val="20"/>
              </w:rPr>
              <w:t>Gemme en b</w:t>
            </w:r>
            <w:r>
              <w:rPr>
                <w:szCs w:val="20"/>
              </w:rPr>
              <w:t>ru</w:t>
            </w:r>
            <w:r w:rsidRPr="003F6140">
              <w:rPr>
                <w:szCs w:val="20"/>
              </w:rPr>
              <w:t>ger på brug</w:t>
            </w:r>
            <w:r>
              <w:rPr>
                <w:szCs w:val="20"/>
              </w:rPr>
              <w:t>ernavn, samt gemme brugeren</w:t>
            </w:r>
            <w:r w:rsidR="00CA6BF7">
              <w:rPr>
                <w:szCs w:val="20"/>
              </w:rPr>
              <w:t>s</w:t>
            </w:r>
            <w:r>
              <w:rPr>
                <w:szCs w:val="20"/>
              </w:rPr>
              <w:t xml:space="preserve"> statistik.</w:t>
            </w:r>
          </w:p>
          <w:p w14:paraId="65240272" w14:textId="77777777" w:rsidR="003F6140" w:rsidRDefault="003F6140" w:rsidP="003F6140">
            <w:pPr>
              <w:pStyle w:val="ListParagraph"/>
              <w:numPr>
                <w:ilvl w:val="0"/>
                <w:numId w:val="52"/>
              </w:numPr>
              <w:rPr>
                <w:szCs w:val="20"/>
              </w:rPr>
            </w:pPr>
            <w:r>
              <w:rPr>
                <w:szCs w:val="20"/>
              </w:rPr>
              <w:t>Highscore liste.</w:t>
            </w:r>
          </w:p>
          <w:p w14:paraId="46CC0F6E" w14:textId="1A9591B7" w:rsidR="003F6140" w:rsidRPr="003F6140" w:rsidRDefault="003F6140" w:rsidP="003F6140">
            <w:pPr>
              <w:pStyle w:val="ListParagraph"/>
              <w:numPr>
                <w:ilvl w:val="0"/>
                <w:numId w:val="52"/>
              </w:numPr>
              <w:rPr>
                <w:szCs w:val="20"/>
              </w:rPr>
            </w:pPr>
            <w:r>
              <w:rPr>
                <w:szCs w:val="20"/>
              </w:rPr>
              <w:t>Implementering af andre ordbøger (dansk, pokemon, måske flere?).</w:t>
            </w:r>
          </w:p>
        </w:tc>
      </w:tr>
    </w:tbl>
    <w:p w14:paraId="2CCE9D60" w14:textId="77777777" w:rsidR="00A57386" w:rsidRPr="003F6140" w:rsidRDefault="00A57386" w:rsidP="003D7BDB">
      <w:pPr>
        <w:rPr>
          <w:szCs w:val="20"/>
        </w:rPr>
      </w:pPr>
    </w:p>
    <w:tbl>
      <w:tblPr>
        <w:tblStyle w:val="TableGrid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413"/>
        <w:gridCol w:w="7644"/>
      </w:tblGrid>
      <w:tr w:rsidR="00A57386" w:rsidRPr="003A4D87" w14:paraId="548EAB08" w14:textId="77777777" w:rsidTr="00B85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654B" w:themeFill="accent3" w:themeFillShade="BF"/>
          </w:tcPr>
          <w:p w14:paraId="0AB4C8F9" w14:textId="740A8151" w:rsidR="00A57386" w:rsidRPr="003A4D87" w:rsidRDefault="00A57386" w:rsidP="00B85833">
            <w:pPr>
              <w:tabs>
                <w:tab w:val="left" w:pos="3570"/>
              </w:tabs>
              <w:rPr>
                <w:b/>
                <w:bCs/>
                <w:szCs w:val="20"/>
              </w:rPr>
            </w:pPr>
            <w:r w:rsidRPr="00B85833">
              <w:rPr>
                <w:b/>
                <w:bCs/>
                <w:color w:val="F2F2F2" w:themeColor="background1"/>
                <w:szCs w:val="20"/>
              </w:rPr>
              <w:lastRenderedPageBreak/>
              <w:t>Planlægning</w:t>
            </w:r>
            <w:r w:rsidR="00B85833" w:rsidRPr="00B85833">
              <w:rPr>
                <w:b/>
                <w:bCs/>
                <w:color w:val="F2F2F2" w:themeColor="background1"/>
                <w:szCs w:val="20"/>
              </w:rPr>
              <w:t xml:space="preserve"> </w:t>
            </w:r>
            <w:r w:rsidR="00B85833">
              <w:rPr>
                <w:b/>
                <w:bCs/>
                <w:color w:val="F2F2F2" w:themeColor="background1"/>
                <w:szCs w:val="20"/>
              </w:rPr>
              <w:tab/>
            </w:r>
          </w:p>
        </w:tc>
      </w:tr>
      <w:tr w:rsidR="00A57386" w:rsidRPr="003A4D87" w14:paraId="35B28CD6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0044430D" w14:textId="5B99D9EC" w:rsidR="00A57386" w:rsidRPr="00B85833" w:rsidRDefault="00A57386" w:rsidP="003D7BDB">
            <w:pPr>
              <w:rPr>
                <w:b/>
                <w:bCs/>
                <w:szCs w:val="20"/>
              </w:rPr>
            </w:pPr>
            <w:r w:rsidRPr="00B85833">
              <w:rPr>
                <w:b/>
                <w:bCs/>
                <w:szCs w:val="20"/>
              </w:rPr>
              <w:t>Dag</w:t>
            </w:r>
          </w:p>
        </w:tc>
        <w:tc>
          <w:tcPr>
            <w:tcW w:w="7650" w:type="dxa"/>
          </w:tcPr>
          <w:p w14:paraId="55CD07D6" w14:textId="5C2674B2" w:rsidR="00A57386" w:rsidRPr="00B85833" w:rsidRDefault="00A57386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B85833">
              <w:rPr>
                <w:b/>
                <w:bCs/>
                <w:szCs w:val="20"/>
              </w:rPr>
              <w:t>Opgave</w:t>
            </w:r>
          </w:p>
        </w:tc>
      </w:tr>
      <w:tr w:rsidR="00A57386" w:rsidRPr="003A4D87" w14:paraId="10756BBE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1DD1CBC8" w14:textId="111A422C" w:rsidR="00A57386" w:rsidRPr="003A4D87" w:rsidRDefault="00A57386" w:rsidP="003D7BDB">
            <w:pPr>
              <w:rPr>
                <w:szCs w:val="20"/>
              </w:rPr>
            </w:pPr>
            <w:r w:rsidRPr="003A4D87">
              <w:rPr>
                <w:szCs w:val="20"/>
              </w:rPr>
              <w:t>Mandag</w:t>
            </w:r>
          </w:p>
        </w:tc>
        <w:tc>
          <w:tcPr>
            <w:tcW w:w="7650" w:type="dxa"/>
          </w:tcPr>
          <w:p w14:paraId="14836990" w14:textId="11E89E7E" w:rsidR="003A4D87" w:rsidRPr="003A4D87" w:rsidRDefault="001978B1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Research og planlægning af app-design og logik. Opsætning af app og framework.</w:t>
            </w:r>
          </w:p>
        </w:tc>
      </w:tr>
      <w:tr w:rsidR="00A57386" w:rsidRPr="003A4D87" w14:paraId="59C7C8B5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03B314DF" w14:textId="59F83A07" w:rsidR="00A57386" w:rsidRPr="003A4D87" w:rsidRDefault="00A57386" w:rsidP="003D7BDB">
            <w:pPr>
              <w:rPr>
                <w:szCs w:val="20"/>
              </w:rPr>
            </w:pPr>
            <w:r w:rsidRPr="003A4D87">
              <w:rPr>
                <w:szCs w:val="20"/>
              </w:rPr>
              <w:t>Tirsdag</w:t>
            </w:r>
          </w:p>
        </w:tc>
        <w:tc>
          <w:tcPr>
            <w:tcW w:w="7650" w:type="dxa"/>
          </w:tcPr>
          <w:p w14:paraId="08344F03" w14:textId="342425C5" w:rsidR="00A57386" w:rsidRPr="003A4D87" w:rsidRDefault="001375F0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Programmering af models til gæt, tegn, spiller (navn, liv etc), samt unit-tests til disse.</w:t>
            </w:r>
          </w:p>
        </w:tc>
      </w:tr>
      <w:tr w:rsidR="00A57386" w:rsidRPr="003A4D87" w14:paraId="717E45CF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606B9E72" w14:textId="5B1D0907" w:rsidR="00A57386" w:rsidRPr="003A4D87" w:rsidRDefault="003A4D87" w:rsidP="003D7BDB">
            <w:pPr>
              <w:rPr>
                <w:szCs w:val="20"/>
              </w:rPr>
            </w:pPr>
            <w:r w:rsidRPr="003A4D87">
              <w:rPr>
                <w:szCs w:val="20"/>
              </w:rPr>
              <w:t>Onsdag</w:t>
            </w:r>
          </w:p>
        </w:tc>
        <w:tc>
          <w:tcPr>
            <w:tcW w:w="7650" w:type="dxa"/>
          </w:tcPr>
          <w:p w14:paraId="1BAA5B53" w14:textId="634D8DAB" w:rsidR="00A57386" w:rsidRPr="003A4D87" w:rsidRDefault="001375F0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Udvikling af controller til selve appen.</w:t>
            </w:r>
          </w:p>
        </w:tc>
      </w:tr>
      <w:tr w:rsidR="003A4D87" w:rsidRPr="003A4D87" w14:paraId="18D80E83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38729561" w14:textId="0ACF6195" w:rsidR="003A4D87" w:rsidRPr="003A4D87" w:rsidRDefault="003A4D87" w:rsidP="003D7BDB">
            <w:pPr>
              <w:rPr>
                <w:szCs w:val="20"/>
              </w:rPr>
            </w:pPr>
            <w:r>
              <w:rPr>
                <w:szCs w:val="20"/>
              </w:rPr>
              <w:t>Torsdag</w:t>
            </w:r>
          </w:p>
        </w:tc>
        <w:tc>
          <w:tcPr>
            <w:tcW w:w="7650" w:type="dxa"/>
          </w:tcPr>
          <w:p w14:paraId="1ED97E89" w14:textId="6C84D012" w:rsidR="003A4D87" w:rsidRPr="003A4D87" w:rsidRDefault="001375F0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Fortsat udvikling af controller, og begyndelse af view udvikling.</w:t>
            </w:r>
          </w:p>
        </w:tc>
      </w:tr>
      <w:tr w:rsidR="003A4D87" w:rsidRPr="003A4D87" w14:paraId="64C5A2C4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560EEDB8" w14:textId="79F9199B" w:rsidR="003A4D87" w:rsidRPr="003A4D87" w:rsidRDefault="003A4D87" w:rsidP="003D7BDB">
            <w:pPr>
              <w:rPr>
                <w:szCs w:val="20"/>
              </w:rPr>
            </w:pPr>
            <w:r>
              <w:rPr>
                <w:szCs w:val="20"/>
              </w:rPr>
              <w:t>Fredag</w:t>
            </w:r>
          </w:p>
        </w:tc>
        <w:tc>
          <w:tcPr>
            <w:tcW w:w="7650" w:type="dxa"/>
          </w:tcPr>
          <w:p w14:paraId="15C29472" w14:textId="668BF1BB" w:rsidR="003A4D87" w:rsidRPr="003A4D87" w:rsidRDefault="001375F0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View udvikling og formatering.</w:t>
            </w:r>
          </w:p>
        </w:tc>
      </w:tr>
      <w:tr w:rsidR="003A4D87" w:rsidRPr="003A4D87" w14:paraId="775324C3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37129743" w14:textId="41EF9983" w:rsidR="003A4D87" w:rsidRPr="003A4D87" w:rsidRDefault="003A4D87" w:rsidP="003D7BDB">
            <w:pPr>
              <w:rPr>
                <w:szCs w:val="20"/>
              </w:rPr>
            </w:pPr>
            <w:r>
              <w:rPr>
                <w:szCs w:val="20"/>
              </w:rPr>
              <w:t>Mandag</w:t>
            </w:r>
          </w:p>
        </w:tc>
        <w:tc>
          <w:tcPr>
            <w:tcW w:w="7650" w:type="dxa"/>
          </w:tcPr>
          <w:p w14:paraId="5F41B895" w14:textId="46070B77" w:rsidR="003A4D87" w:rsidRPr="003A4D87" w:rsidRDefault="001375F0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Unittests til view, og håndtering af edge-cases i controller.</w:t>
            </w:r>
          </w:p>
        </w:tc>
      </w:tr>
      <w:tr w:rsidR="003A4D87" w:rsidRPr="003A4D87" w14:paraId="13A4565A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none" w:sz="0" w:space="0" w:color="auto"/>
            </w:tcBorders>
          </w:tcPr>
          <w:p w14:paraId="5E65BCA6" w14:textId="35154C1A" w:rsidR="003A4D87" w:rsidRPr="003A4D87" w:rsidRDefault="003A4D87" w:rsidP="003D7BDB">
            <w:pPr>
              <w:rPr>
                <w:szCs w:val="20"/>
              </w:rPr>
            </w:pPr>
            <w:r>
              <w:rPr>
                <w:szCs w:val="20"/>
              </w:rPr>
              <w:t>Tirsdag</w:t>
            </w:r>
          </w:p>
        </w:tc>
        <w:tc>
          <w:tcPr>
            <w:tcW w:w="7650" w:type="dxa"/>
          </w:tcPr>
          <w:p w14:paraId="000324B8" w14:textId="48E70513" w:rsidR="003A4D87" w:rsidRPr="001375F0" w:rsidRDefault="001375F0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Test af app, debug fejlfinding etc.</w:t>
            </w:r>
            <w:r w:rsidR="007A5315">
              <w:rPr>
                <w:szCs w:val="20"/>
              </w:rPr>
              <w:t xml:space="preserve"> Opsætning af PowerPoint.</w:t>
            </w:r>
          </w:p>
        </w:tc>
      </w:tr>
      <w:tr w:rsidR="001375F0" w:rsidRPr="003A4D87" w14:paraId="5090899C" w14:textId="77777777" w:rsidTr="00B85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9A0698" w14:textId="15B7A96A" w:rsidR="001375F0" w:rsidRDefault="001375F0" w:rsidP="003D7BDB">
            <w:pPr>
              <w:rPr>
                <w:szCs w:val="20"/>
              </w:rPr>
            </w:pPr>
            <w:r>
              <w:rPr>
                <w:szCs w:val="20"/>
              </w:rPr>
              <w:t>Torsdag</w:t>
            </w:r>
          </w:p>
        </w:tc>
        <w:tc>
          <w:tcPr>
            <w:tcW w:w="7650" w:type="dxa"/>
          </w:tcPr>
          <w:p w14:paraId="63FBDE6B" w14:textId="72D4DEC3" w:rsidR="001375F0" w:rsidRDefault="001375F0" w:rsidP="003D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Buffer, evt. html/js frontend opsætning.</w:t>
            </w:r>
          </w:p>
        </w:tc>
      </w:tr>
    </w:tbl>
    <w:p w14:paraId="7C54EB02" w14:textId="77777777" w:rsidR="00A57386" w:rsidRPr="004F6E16" w:rsidRDefault="00A57386" w:rsidP="003D7BDB">
      <w:pPr>
        <w:rPr>
          <w:szCs w:val="20"/>
        </w:rPr>
      </w:pPr>
    </w:p>
    <w:sectPr w:rsidR="00A57386" w:rsidRPr="004F6E16" w:rsidSect="00E540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843" w:right="1417" w:bottom="1417" w:left="1417" w:header="709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E1AAC" w14:textId="77777777" w:rsidR="007A5DFB" w:rsidRDefault="007A5DFB">
      <w:pPr>
        <w:spacing w:after="0" w:line="240" w:lineRule="auto"/>
      </w:pPr>
      <w:r>
        <w:separator/>
      </w:r>
    </w:p>
  </w:endnote>
  <w:endnote w:type="continuationSeparator" w:id="0">
    <w:p w14:paraId="667B0AEF" w14:textId="77777777" w:rsidR="007A5DFB" w:rsidRDefault="007A5DFB">
      <w:pPr>
        <w:spacing w:after="0" w:line="240" w:lineRule="auto"/>
      </w:pPr>
      <w:r>
        <w:continuationSeparator/>
      </w:r>
    </w:p>
  </w:endnote>
  <w:endnote w:type="continuationNotice" w:id="1">
    <w:p w14:paraId="7A688C45" w14:textId="77777777" w:rsidR="007A5DFB" w:rsidRDefault="007A5D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3DB8A" w14:textId="77777777" w:rsidR="00513742" w:rsidRDefault="002207C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37A1">
      <w:rPr>
        <w:rStyle w:val="PageNumber"/>
        <w:noProof/>
      </w:rPr>
      <w:t>5</w:t>
    </w:r>
    <w:r>
      <w:rPr>
        <w:rStyle w:val="PageNumber"/>
      </w:rPr>
      <w:fldChar w:fldCharType="end"/>
    </w:r>
  </w:p>
  <w:p w14:paraId="0DF3DB8B" w14:textId="77777777" w:rsidR="00513742" w:rsidRDefault="00513742">
    <w:pPr>
      <w:pStyle w:val="Footer"/>
      <w:ind w:right="360"/>
    </w:pPr>
  </w:p>
  <w:p w14:paraId="0DF3DB8C" w14:textId="77777777" w:rsidR="00513742" w:rsidRDefault="005137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7194010"/>
      <w:docPartObj>
        <w:docPartGallery w:val="Page Numbers (Bottom of Page)"/>
        <w:docPartUnique/>
      </w:docPartObj>
    </w:sdtPr>
    <w:sdtEndPr>
      <w:rPr>
        <w:color w:val="FFFFFF"/>
        <w:sz w:val="18"/>
        <w:szCs w:val="18"/>
      </w:rPr>
    </w:sdtEndPr>
    <w:sdtContent>
      <w:p w14:paraId="3D670C8C" w14:textId="7FFFE1C9" w:rsidR="009800E2" w:rsidRPr="009800E2" w:rsidRDefault="009800E2">
        <w:pPr>
          <w:pStyle w:val="Footer"/>
          <w:jc w:val="right"/>
          <w:rPr>
            <w:color w:val="FFFFFF"/>
            <w:sz w:val="18"/>
            <w:szCs w:val="18"/>
          </w:rPr>
        </w:pPr>
        <w:r w:rsidRPr="009800E2">
          <w:rPr>
            <w:noProof/>
          </w:rPr>
          <mc:AlternateContent>
            <mc:Choice Requires="wpg">
              <w:drawing>
                <wp:anchor distT="0" distB="0" distL="114300" distR="114300" simplePos="0" relativeHeight="251652095" behindDoc="1" locked="0" layoutInCell="1" allowOverlap="1" wp14:anchorId="1685C945" wp14:editId="042FC250">
                  <wp:simplePos x="0" y="0"/>
                  <wp:positionH relativeFrom="column">
                    <wp:posOffset>4967605</wp:posOffset>
                  </wp:positionH>
                  <wp:positionV relativeFrom="paragraph">
                    <wp:posOffset>-495300</wp:posOffset>
                  </wp:positionV>
                  <wp:extent cx="1950720" cy="1162685"/>
                  <wp:effectExtent l="0" t="0" r="0" b="0"/>
                  <wp:wrapNone/>
                  <wp:docPr id="92863795" name="Gruppe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950720" cy="1162685"/>
                            <a:chOff x="0" y="0"/>
                            <a:chExt cx="1700784" cy="1024128"/>
                          </a:xfrm>
                        </wpg:grpSpPr>
                        <wps:wsp>
                          <wps:cNvPr id="2042851176" name="Rektangel 2042851176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77817" name="Rektangel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129614" name="Rektangel 1000129614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E65E7DF" id="Gruppe 2" o:spid="_x0000_s1026" style="position:absolute;margin-left:391.15pt;margin-top:-39pt;width:153.6pt;height:91.55pt;rotation:180;z-index:-251664385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">
                  <v:rect id="Rektangel 2042851176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" fillcolor="#f2f2f2 [3212]" stroked="f" strokeweight="2pt">
                    <v:fill opacity="0"/>
                  </v:rect>
                  <v:shape id="Rektangel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" path="m,l1462822,,910372,376306,,1014481,,xe" fillcolor="#008765 [3204]" stroked="f" strokeweight="2pt">
                    <v:path arrowok="t" o:connecttype="custom" o:connectlocs="0,0;1463040,0;910508,376493;0,1014984;0,0" o:connectangles="0,0,0,0,0"/>
                  </v:shape>
                  <v:rect id="Rektangel 1000129614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" stroked="f" strokeweight="2pt">
                    <v:fill r:id="rId2" o:title="" recolor="t" rotate="t" type="frame"/>
                  </v:rect>
                </v:group>
              </w:pict>
            </mc:Fallback>
          </mc:AlternateContent>
        </w:r>
        <w:r w:rsidRPr="009800E2">
          <w:rPr>
            <w:sz w:val="18"/>
            <w:szCs w:val="18"/>
          </w:rPr>
          <w:fldChar w:fldCharType="begin"/>
        </w:r>
        <w:r w:rsidRPr="009800E2">
          <w:rPr>
            <w:sz w:val="18"/>
            <w:szCs w:val="18"/>
          </w:rPr>
          <w:instrText>PAGE   \* MERGEFORMAT</w:instrText>
        </w:r>
        <w:r w:rsidRPr="009800E2">
          <w:rPr>
            <w:sz w:val="18"/>
            <w:szCs w:val="18"/>
          </w:rPr>
          <w:fldChar w:fldCharType="separate"/>
        </w:r>
        <w:r w:rsidRPr="009800E2">
          <w:rPr>
            <w:sz w:val="18"/>
            <w:szCs w:val="18"/>
          </w:rPr>
          <w:t>2</w:t>
        </w:r>
        <w:r w:rsidRPr="009800E2">
          <w:rPr>
            <w:sz w:val="18"/>
            <w:szCs w:val="18"/>
          </w:rPr>
          <w:fldChar w:fldCharType="end"/>
        </w:r>
      </w:p>
    </w:sdtContent>
  </w:sdt>
  <w:p w14:paraId="0DF3DB8E" w14:textId="77777777" w:rsidR="00513742" w:rsidRDefault="0051374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AEA9E" w14:textId="77777777" w:rsidR="00A54A47" w:rsidRDefault="00A5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C7908" w14:textId="77777777" w:rsidR="007A5DFB" w:rsidRDefault="007A5DFB">
      <w:pPr>
        <w:spacing w:after="0" w:line="240" w:lineRule="auto"/>
      </w:pPr>
      <w:r>
        <w:separator/>
      </w:r>
    </w:p>
  </w:footnote>
  <w:footnote w:type="continuationSeparator" w:id="0">
    <w:p w14:paraId="66BADB73" w14:textId="77777777" w:rsidR="007A5DFB" w:rsidRDefault="007A5DFB">
      <w:pPr>
        <w:spacing w:after="0" w:line="240" w:lineRule="auto"/>
      </w:pPr>
      <w:r>
        <w:continuationSeparator/>
      </w:r>
    </w:p>
  </w:footnote>
  <w:footnote w:type="continuationNotice" w:id="1">
    <w:p w14:paraId="71918528" w14:textId="77777777" w:rsidR="007A5DFB" w:rsidRDefault="007A5D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3DB87" w14:textId="77777777" w:rsidR="00513742" w:rsidRDefault="00513742">
    <w:pPr>
      <w:pStyle w:val="Header"/>
    </w:pPr>
  </w:p>
  <w:p w14:paraId="0DF3DB88" w14:textId="77777777" w:rsidR="00513742" w:rsidRDefault="005137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3DB89" w14:textId="164BB490" w:rsidR="00513742" w:rsidRDefault="002F28C5" w:rsidP="00D004A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EFA1E03" wp14:editId="48445480">
          <wp:simplePos x="0" y="0"/>
          <wp:positionH relativeFrom="column">
            <wp:posOffset>5256530</wp:posOffset>
          </wp:positionH>
          <wp:positionV relativeFrom="paragraph">
            <wp:posOffset>-163410</wp:posOffset>
          </wp:positionV>
          <wp:extent cx="1282700" cy="877637"/>
          <wp:effectExtent l="0" t="0" r="0" b="0"/>
          <wp:wrapNone/>
          <wp:docPr id="691310112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877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67BA9" wp14:editId="48386114">
              <wp:simplePos x="0" y="0"/>
              <wp:positionH relativeFrom="column">
                <wp:posOffset>-1162050</wp:posOffset>
              </wp:positionH>
              <wp:positionV relativeFrom="paragraph">
                <wp:posOffset>-445135</wp:posOffset>
              </wp:positionV>
              <wp:extent cx="1949450" cy="1162050"/>
              <wp:effectExtent l="0" t="0" r="0" b="0"/>
              <wp:wrapNone/>
              <wp:docPr id="159" name="Grup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49450" cy="1162050"/>
                        <a:chOff x="0" y="0"/>
                        <a:chExt cx="1700784" cy="1024128"/>
                      </a:xfrm>
                    </wpg:grpSpPr>
                    <wps:wsp>
                      <wps:cNvPr id="160" name="Rektangel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ktangel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ktangel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4B999E" id="Gruppe 2" o:spid="_x0000_s1026" style="position:absolute;margin-left:-91.5pt;margin-top:-35.05pt;width:153.5pt;height:91.5pt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">
              <v:rect id="Rektangel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#f2f2f2 [3212]" stroked="f" strokeweight="2pt">
                <v:fill opacity="0"/>
              </v:rect>
              <v:shape id="Rektangel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008765 [3204]" stroked="f" strokeweight="2pt">
                <v:path arrowok="t" o:connecttype="custom" o:connectlocs="0,0;1463040,0;910508,376493;0,1014984;0,0" o:connectangles="0,0,0,0,0"/>
              </v:shape>
              <v:rect id="Rektangel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3" o:title="" recolor="t" rotate="t" type="frame"/>
              </v:rect>
            </v:group>
          </w:pict>
        </mc:Fallback>
      </mc:AlternateContent>
    </w:r>
    <w:r w:rsidR="002207C1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DF3DB93" wp14:editId="7FFB98EF">
              <wp:simplePos x="0" y="0"/>
              <wp:positionH relativeFrom="page">
                <wp:posOffset>899795</wp:posOffset>
              </wp:positionH>
              <wp:positionV relativeFrom="page">
                <wp:posOffset>10201910</wp:posOffset>
              </wp:positionV>
              <wp:extent cx="1620000" cy="180000"/>
              <wp:effectExtent l="0" t="0" r="0" b="0"/>
              <wp:wrapNone/>
              <wp:docPr id="2" name="AccuraSagsinfo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0" cy="18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F3DB9B" w14:textId="0F305DEE" w:rsidR="00513742" w:rsidRPr="004051B3" w:rsidRDefault="002207C1" w:rsidP="00513742">
                          <w:pPr>
                            <w:pStyle w:val="nybrevoplysninger"/>
                            <w:rPr>
                              <w:rFonts w:cs="Arial"/>
                              <w:color w:val="808080"/>
                            </w:rPr>
                          </w:pPr>
                          <w:r w:rsidRPr="004051B3">
                            <w:rPr>
                              <w:rFonts w:cs="Arial"/>
                              <w:color w:val="808080"/>
                            </w:rPr>
                            <w:t xml:space="preserve">Sagsnr.: </w:t>
                          </w:r>
                          <w:sdt>
                            <w:sdtPr>
                              <w:rPr>
                                <w:rFonts w:cs="Arial"/>
                                <w:color w:val="808080"/>
                                <w:lang w:val="en-US"/>
                              </w:rPr>
                              <w:alias w:val="Sags ID"/>
                              <w:tag w:val="CaseID"/>
                              <w:id w:val="-1540733503"/>
                              <w:lock w:val="contentLocked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$ListId:Dokumenter;' xmlns:ns4='http://schemas.microsoft.com/sharepoint/v3' " w:xpath="/ns0:properties[1]/documentManagement[1]/ns4:CaseID[1]" w:storeItemID="{2859F276-F87B-47E4-B5A2-823C763B403F}"/>
                              <w:text/>
                            </w:sdtPr>
                            <w:sdtContent>
                              <w:r w:rsidR="00E434CD">
                                <w:rPr>
                                  <w:rFonts w:cs="Arial"/>
                                  <w:color w:val="808080"/>
                                  <w:lang w:val="en-US"/>
                                </w:rPr>
                                <w:t>3013324</w:t>
                              </w:r>
                            </w:sdtContent>
                          </w:sdt>
                          <w:r w:rsidRPr="004051B3">
                            <w:rPr>
                              <w:rFonts w:cs="Arial"/>
                              <w:color w:val="808080"/>
                            </w:rPr>
                            <w:t>/</w:t>
                          </w:r>
                          <w:sdt>
                            <w:sdtPr>
                              <w:rPr>
                                <w:rFonts w:cs="Arial"/>
                                <w:color w:val="808080"/>
                                <w:lang w:val="en-US"/>
                              </w:rPr>
                              <w:alias w:val="Akt ID"/>
                              <w:tag w:val="CaseRecordNumber"/>
                              <w:id w:val="1434475454"/>
                              <w:lock w:val="contentLocked"/>
                              <w:dataBinding w:prefixMappings="xmlns:ns0='http://schemas.microsoft.com/office/2006/metadata/properties' xmlns:ns1='http://www.w3.org/2001/XMLSchema-instance' xmlns:ns2='http://schemas.microsoft.com/office/infopath/2007/PartnerControls' xmlns:ns3='$ListId:Dokumenter;' xmlns:ns4='http://schemas.microsoft.com/sharepoint/v3' " w:xpath="/ns0:properties[1]/documentManagement[1]/ns4:CaseRecordNumber[1]" w:storeItemID="{2859F276-F87B-47E4-B5A2-823C763B403F}"/>
                              <w:text/>
                            </w:sdtPr>
                            <w:sdtContent>
                              <w:del w:id="0" w:author="Susanne Bejerholm" w:date="2022-05-03T07:32:00Z">
                                <w:r w:rsidR="00FE4DF0" w:rsidDel="00D10037">
                                  <w:rPr>
                                    <w:rFonts w:cs="Arial"/>
                                    <w:color w:val="808080"/>
                                    <w:lang w:val="en-US"/>
                                  </w:rPr>
                                  <w:delText>5354</w:delText>
                                </w:r>
                              </w:del>
                              <w:ins w:id="1" w:author="Susanne Bejerholm" w:date="2022-05-03T07:32:00Z">
                                <w:r w:rsidR="00D10037">
                                  <w:rPr>
                                    <w:rFonts w:cs="Arial"/>
                                    <w:color w:val="808080"/>
                                    <w:lang w:val="en-US"/>
                                  </w:rPr>
                                  <w:t>5403</w:t>
                                </w:r>
                              </w:ins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F3DB93" id="_x0000_t202" coordsize="21600,21600" o:spt="202" path="m,l,21600r21600,l21600,xe">
              <v:stroke joinstyle="miter"/>
              <v:path gradientshapeok="t" o:connecttype="rect"/>
            </v:shapetype>
            <v:shape id="AccuraSagsinfo" o:spid="_x0000_s1026" type="#_x0000_t202" style="position:absolute;left:0;text-align:left;margin-left:70.85pt;margin-top:803.3pt;width:127.55pt;height:14.15pt;z-index:2516531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" filled="f" stroked="f" strokeweight=".5pt">
              <v:textbox inset="0,0,0,0">
                <w:txbxContent>
                  <w:p w14:paraId="0DF3DB9B" w14:textId="0F305DEE" w:rsidR="00513742" w:rsidRPr="004051B3" w:rsidRDefault="002207C1" w:rsidP="00513742">
                    <w:pPr>
                      <w:pStyle w:val="nybrevoplysninger"/>
                      <w:rPr>
                        <w:rFonts w:cs="Arial"/>
                        <w:color w:val="808080"/>
                      </w:rPr>
                    </w:pPr>
                    <w:r w:rsidRPr="004051B3">
                      <w:rPr>
                        <w:rFonts w:cs="Arial"/>
                        <w:color w:val="808080"/>
                      </w:rPr>
                      <w:t xml:space="preserve">Sagsnr.: </w:t>
                    </w:r>
                    <w:sdt>
                      <w:sdtPr>
                        <w:rPr>
                          <w:rFonts w:cs="Arial"/>
                          <w:color w:val="808080"/>
                          <w:lang w:val="en-US"/>
                        </w:rPr>
                        <w:alias w:val="Sags ID"/>
                        <w:tag w:val="CaseID"/>
                        <w:id w:val="-1540733503"/>
                        <w:lock w:val="contentLocked"/>
                        <w:dataBinding w:prefixMappings="xmlns:ns0='http://schemas.microsoft.com/office/2006/metadata/properties' xmlns:ns1='http://www.w3.org/2001/XMLSchema-instance' xmlns:ns2='http://schemas.microsoft.com/office/infopath/2007/PartnerControls' xmlns:ns3='$ListId:Dokumenter;' xmlns:ns4='http://schemas.microsoft.com/sharepoint/v3' " w:xpath="/ns0:properties[1]/documentManagement[1]/ns4:CaseID[1]" w:storeItemID="{2859F276-F87B-47E4-B5A2-823C763B403F}"/>
                        <w:text/>
                      </w:sdtPr>
                      <w:sdtContent>
                        <w:r w:rsidR="00E434CD">
                          <w:rPr>
                            <w:rFonts w:cs="Arial"/>
                            <w:color w:val="808080"/>
                            <w:lang w:val="en-US"/>
                          </w:rPr>
                          <w:t>3013324</w:t>
                        </w:r>
                      </w:sdtContent>
                    </w:sdt>
                    <w:r w:rsidRPr="004051B3">
                      <w:rPr>
                        <w:rFonts w:cs="Arial"/>
                        <w:color w:val="808080"/>
                      </w:rPr>
                      <w:t>/</w:t>
                    </w:r>
                    <w:sdt>
                      <w:sdtPr>
                        <w:rPr>
                          <w:rFonts w:cs="Arial"/>
                          <w:color w:val="808080"/>
                          <w:lang w:val="en-US"/>
                        </w:rPr>
                        <w:alias w:val="Akt ID"/>
                        <w:tag w:val="CaseRecordNumber"/>
                        <w:id w:val="1434475454"/>
                        <w:lock w:val="contentLocked"/>
                        <w:dataBinding w:prefixMappings="xmlns:ns0='http://schemas.microsoft.com/office/2006/metadata/properties' xmlns:ns1='http://www.w3.org/2001/XMLSchema-instance' xmlns:ns2='http://schemas.microsoft.com/office/infopath/2007/PartnerControls' xmlns:ns3='$ListId:Dokumenter;' xmlns:ns4='http://schemas.microsoft.com/sharepoint/v3' " w:xpath="/ns0:properties[1]/documentManagement[1]/ns4:CaseRecordNumber[1]" w:storeItemID="{2859F276-F87B-47E4-B5A2-823C763B403F}"/>
                        <w:text/>
                      </w:sdtPr>
                      <w:sdtContent>
                        <w:del w:id="2" w:author="Susanne Bejerholm" w:date="2022-05-03T07:32:00Z">
                          <w:r w:rsidR="00FE4DF0" w:rsidDel="00D10037">
                            <w:rPr>
                              <w:rFonts w:cs="Arial"/>
                              <w:color w:val="808080"/>
                              <w:lang w:val="en-US"/>
                            </w:rPr>
                            <w:delText>5354</w:delText>
                          </w:r>
                        </w:del>
                        <w:ins w:id="3" w:author="Susanne Bejerholm" w:date="2022-05-03T07:32:00Z">
                          <w:r w:rsidR="00D10037">
                            <w:rPr>
                              <w:rFonts w:cs="Arial"/>
                              <w:color w:val="808080"/>
                              <w:lang w:val="en-US"/>
                            </w:rPr>
                            <w:t>5403</w:t>
                          </w:r>
                        </w:ins>
                      </w:sdtContent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FC46E" w14:textId="77777777" w:rsidR="00A54A47" w:rsidRDefault="00A5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D6A7020"/>
    <w:lvl w:ilvl="0">
      <w:start w:val="1"/>
      <w:numFmt w:val="decimal"/>
      <w:lvlText w:val="%1."/>
      <w:legacy w:legacy="1" w:legacySpace="142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AD0D6B"/>
    <w:multiLevelType w:val="multilevel"/>
    <w:tmpl w:val="9A229152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520"/>
        </w:tabs>
        <w:ind w:left="2160" w:hanging="720"/>
      </w:pPr>
      <w:rPr>
        <w:rFonts w:hint="default"/>
      </w:rPr>
    </w:lvl>
    <w:lvl w:ilvl="5">
      <w:start w:val="1"/>
      <w:numFmt w:val="decimal"/>
      <w:pStyle w:val="Heading6"/>
      <w:isLgl/>
      <w:lvlText w:val="%6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Heading7"/>
      <w:isLgl/>
      <w:lvlText w:val="%6.%7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isLgl/>
      <w:lvlText w:val="%6.%7.%8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pStyle w:val="Heading9"/>
      <w:isLgl/>
      <w:lvlText w:val="%6.%7.%8.%9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051A720E"/>
    <w:multiLevelType w:val="hybridMultilevel"/>
    <w:tmpl w:val="BAE46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72791"/>
    <w:multiLevelType w:val="multilevel"/>
    <w:tmpl w:val="3EB4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91564"/>
    <w:multiLevelType w:val="hybridMultilevel"/>
    <w:tmpl w:val="BD783524"/>
    <w:lvl w:ilvl="0" w:tplc="2EB2CCB4">
      <w:start w:val="1"/>
      <w:numFmt w:val="decimal"/>
      <w:pStyle w:val="Punktopstilling1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1" w:tplc="8FFE75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A8F2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A29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6E8E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CC57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38A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40B2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C87C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9779B"/>
    <w:multiLevelType w:val="hybridMultilevel"/>
    <w:tmpl w:val="6D82A048"/>
    <w:lvl w:ilvl="0" w:tplc="062E91A6">
      <w:start w:val="1"/>
      <w:numFmt w:val="upperLetter"/>
      <w:pStyle w:val="PunktopstillingA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1" w:tplc="32A44C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36D6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2E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4CC0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4073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B02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C03D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9C1B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670A8B"/>
    <w:multiLevelType w:val="hybridMultilevel"/>
    <w:tmpl w:val="43F438F8"/>
    <w:lvl w:ilvl="0" w:tplc="5E9CE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73476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D6A6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729E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3C67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F1E2E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149C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6875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3292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42AB4"/>
    <w:multiLevelType w:val="hybridMultilevel"/>
    <w:tmpl w:val="B9326154"/>
    <w:lvl w:ilvl="0" w:tplc="C37A9982">
      <w:start w:val="1"/>
      <w:numFmt w:val="lowerLetter"/>
      <w:pStyle w:val="Punktopstilling1niveau-Accura"/>
      <w:lvlText w:val="(%1)"/>
      <w:lvlJc w:val="left"/>
      <w:pPr>
        <w:tabs>
          <w:tab w:val="num" w:pos="1134"/>
        </w:tabs>
        <w:ind w:left="1134" w:hanging="414"/>
      </w:pPr>
      <w:rPr>
        <w:rFonts w:ascii="Arial" w:hAnsi="Arial" w:hint="default"/>
        <w:b w:val="0"/>
        <w:i w:val="0"/>
        <w:sz w:val="20"/>
      </w:rPr>
    </w:lvl>
    <w:lvl w:ilvl="1" w:tplc="9BA6B39A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8B442DFE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56E1B08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596C0288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70B6819C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D8C6B0DA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13D638D8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1982E912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7560E08"/>
    <w:multiLevelType w:val="hybridMultilevel"/>
    <w:tmpl w:val="D51E7F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C615D"/>
    <w:multiLevelType w:val="multilevel"/>
    <w:tmpl w:val="00FA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472F2"/>
    <w:multiLevelType w:val="hybridMultilevel"/>
    <w:tmpl w:val="20DCE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E4207"/>
    <w:multiLevelType w:val="hybridMultilevel"/>
    <w:tmpl w:val="F4CA9FD4"/>
    <w:lvl w:ilvl="0" w:tplc="E8C22028">
      <w:start w:val="6"/>
      <w:numFmt w:val="bullet"/>
      <w:lvlText w:val="-"/>
      <w:lvlJc w:val="left"/>
      <w:pPr>
        <w:ind w:left="2083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2" w15:restartNumberingAfterBreak="0">
    <w:nsid w:val="51283470"/>
    <w:multiLevelType w:val="hybridMultilevel"/>
    <w:tmpl w:val="E564CAB0"/>
    <w:lvl w:ilvl="0" w:tplc="FA1EF0D8">
      <w:start w:val="1"/>
      <w:numFmt w:val="bullet"/>
      <w:pStyle w:val="Punktopstillingstreg"/>
      <w:lvlText w:val="­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22CE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C22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A7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E206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14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F690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C25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A4BD2"/>
    <w:multiLevelType w:val="hybridMultilevel"/>
    <w:tmpl w:val="FE2A3BDE"/>
    <w:lvl w:ilvl="0" w:tplc="8BB29A04">
      <w:start w:val="1"/>
      <w:numFmt w:val="bullet"/>
      <w:pStyle w:val="Punktopstilling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1D9643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120D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78D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25D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4213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6CE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AAA5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6C9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8009F"/>
    <w:multiLevelType w:val="hybridMultilevel"/>
    <w:tmpl w:val="D7206F9A"/>
    <w:lvl w:ilvl="0" w:tplc="FF5025C4">
      <w:start w:val="1"/>
      <w:numFmt w:val="lowerRoman"/>
      <w:pStyle w:val="Punktopstilling2niveau-Accura"/>
      <w:lvlText w:val="(%1)"/>
      <w:lvlJc w:val="left"/>
      <w:pPr>
        <w:tabs>
          <w:tab w:val="num" w:pos="1548"/>
        </w:tabs>
        <w:ind w:left="1548" w:hanging="414"/>
      </w:pPr>
      <w:rPr>
        <w:rFonts w:ascii="Arial" w:hAnsi="Arial" w:hint="default"/>
        <w:b w:val="0"/>
        <w:i w:val="0"/>
        <w:sz w:val="20"/>
      </w:rPr>
    </w:lvl>
    <w:lvl w:ilvl="1" w:tplc="5C1ABF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26F7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602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2E03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6E34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782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0A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0F5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CC6597"/>
    <w:multiLevelType w:val="hybridMultilevel"/>
    <w:tmpl w:val="3AD0BFCE"/>
    <w:lvl w:ilvl="0" w:tplc="80EA1936">
      <w:start w:val="1"/>
      <w:numFmt w:val="bullet"/>
      <w:pStyle w:val="Punkttegn-Accura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6D0859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C91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418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8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E4C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4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2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2A1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928CC"/>
    <w:multiLevelType w:val="hybridMultilevel"/>
    <w:tmpl w:val="CB5410F8"/>
    <w:lvl w:ilvl="0" w:tplc="8F32E16A">
      <w:start w:val="1"/>
      <w:numFmt w:val="decimal"/>
      <w:pStyle w:val="Punktopstilling10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1" w:tplc="1F5C72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C88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8E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CBD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28F8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749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E36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880F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0A1D25"/>
    <w:multiLevelType w:val="hybridMultilevel"/>
    <w:tmpl w:val="8544F2BE"/>
    <w:lvl w:ilvl="0" w:tplc="3BF6DF3C">
      <w:start w:val="1"/>
      <w:numFmt w:val="lowerLetter"/>
      <w:pStyle w:val="Punktopstillinga0"/>
      <w:lvlText w:val="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1" w:tplc="B31A80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9E93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166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AA7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3616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98B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8A6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622E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9A3034"/>
    <w:multiLevelType w:val="hybridMultilevel"/>
    <w:tmpl w:val="11404A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180318">
    <w:abstractNumId w:val="0"/>
  </w:num>
  <w:num w:numId="2" w16cid:durableId="1285963656">
    <w:abstractNumId w:val="0"/>
  </w:num>
  <w:num w:numId="3" w16cid:durableId="109059876">
    <w:abstractNumId w:val="0"/>
  </w:num>
  <w:num w:numId="4" w16cid:durableId="759713378">
    <w:abstractNumId w:val="0"/>
  </w:num>
  <w:num w:numId="5" w16cid:durableId="499858008">
    <w:abstractNumId w:val="0"/>
  </w:num>
  <w:num w:numId="6" w16cid:durableId="556211761">
    <w:abstractNumId w:val="0"/>
  </w:num>
  <w:num w:numId="7" w16cid:durableId="1154222327">
    <w:abstractNumId w:val="0"/>
  </w:num>
  <w:num w:numId="8" w16cid:durableId="1105199909">
    <w:abstractNumId w:val="0"/>
  </w:num>
  <w:num w:numId="9" w16cid:durableId="328682807">
    <w:abstractNumId w:val="0"/>
  </w:num>
  <w:num w:numId="10" w16cid:durableId="20282401">
    <w:abstractNumId w:val="4"/>
  </w:num>
  <w:num w:numId="11" w16cid:durableId="1965892329">
    <w:abstractNumId w:val="16"/>
  </w:num>
  <w:num w:numId="12" w16cid:durableId="1518156897">
    <w:abstractNumId w:val="17"/>
  </w:num>
  <w:num w:numId="13" w16cid:durableId="1942182164">
    <w:abstractNumId w:val="13"/>
  </w:num>
  <w:num w:numId="14" w16cid:durableId="494566661">
    <w:abstractNumId w:val="12"/>
  </w:num>
  <w:num w:numId="15" w16cid:durableId="413472380">
    <w:abstractNumId w:val="5"/>
  </w:num>
  <w:num w:numId="16" w16cid:durableId="838272482">
    <w:abstractNumId w:val="14"/>
  </w:num>
  <w:num w:numId="17" w16cid:durableId="1095781007">
    <w:abstractNumId w:val="1"/>
  </w:num>
  <w:num w:numId="18" w16cid:durableId="938492957">
    <w:abstractNumId w:val="1"/>
  </w:num>
  <w:num w:numId="19" w16cid:durableId="5137312">
    <w:abstractNumId w:val="1"/>
  </w:num>
  <w:num w:numId="20" w16cid:durableId="1181773043">
    <w:abstractNumId w:val="1"/>
  </w:num>
  <w:num w:numId="21" w16cid:durableId="144906052">
    <w:abstractNumId w:val="1"/>
  </w:num>
  <w:num w:numId="22" w16cid:durableId="1098794892">
    <w:abstractNumId w:val="1"/>
  </w:num>
  <w:num w:numId="23" w16cid:durableId="640885644">
    <w:abstractNumId w:val="1"/>
  </w:num>
  <w:num w:numId="24" w16cid:durableId="722025979">
    <w:abstractNumId w:val="1"/>
  </w:num>
  <w:num w:numId="25" w16cid:durableId="1258171634">
    <w:abstractNumId w:val="5"/>
  </w:num>
  <w:num w:numId="26" w16cid:durableId="1216772233">
    <w:abstractNumId w:val="14"/>
  </w:num>
  <w:num w:numId="27" w16cid:durableId="119962129">
    <w:abstractNumId w:val="4"/>
  </w:num>
  <w:num w:numId="28" w16cid:durableId="1758021554">
    <w:abstractNumId w:val="16"/>
  </w:num>
  <w:num w:numId="29" w16cid:durableId="305741729">
    <w:abstractNumId w:val="17"/>
  </w:num>
  <w:num w:numId="30" w16cid:durableId="1044139704">
    <w:abstractNumId w:val="13"/>
  </w:num>
  <w:num w:numId="31" w16cid:durableId="1296565821">
    <w:abstractNumId w:val="12"/>
  </w:num>
  <w:num w:numId="32" w16cid:durableId="848757137">
    <w:abstractNumId w:val="1"/>
  </w:num>
  <w:num w:numId="33" w16cid:durableId="646280641">
    <w:abstractNumId w:val="14"/>
  </w:num>
  <w:num w:numId="34" w16cid:durableId="333458951">
    <w:abstractNumId w:val="1"/>
  </w:num>
  <w:num w:numId="35" w16cid:durableId="102310171">
    <w:abstractNumId w:val="1"/>
  </w:num>
  <w:num w:numId="36" w16cid:durableId="391585226">
    <w:abstractNumId w:val="1"/>
  </w:num>
  <w:num w:numId="37" w16cid:durableId="1704937871">
    <w:abstractNumId w:val="1"/>
  </w:num>
  <w:num w:numId="38" w16cid:durableId="1488860382">
    <w:abstractNumId w:val="7"/>
  </w:num>
  <w:num w:numId="39" w16cid:durableId="215246232">
    <w:abstractNumId w:val="14"/>
  </w:num>
  <w:num w:numId="40" w16cid:durableId="1758987303">
    <w:abstractNumId w:val="7"/>
    <w:lvlOverride w:ilvl="0">
      <w:startOverride w:val="1"/>
    </w:lvlOverride>
  </w:num>
  <w:num w:numId="41" w16cid:durableId="475683781">
    <w:abstractNumId w:val="1"/>
  </w:num>
  <w:num w:numId="42" w16cid:durableId="5468434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07430971">
    <w:abstractNumId w:val="6"/>
  </w:num>
  <w:num w:numId="44" w16cid:durableId="619148252">
    <w:abstractNumId w:val="15"/>
  </w:num>
  <w:num w:numId="45" w16cid:durableId="449594012">
    <w:abstractNumId w:val="1"/>
  </w:num>
  <w:num w:numId="46" w16cid:durableId="156918192">
    <w:abstractNumId w:val="11"/>
  </w:num>
  <w:num w:numId="47" w16cid:durableId="411198326">
    <w:abstractNumId w:val="9"/>
  </w:num>
  <w:num w:numId="48" w16cid:durableId="1466659003">
    <w:abstractNumId w:val="3"/>
  </w:num>
  <w:num w:numId="49" w16cid:durableId="1905412433">
    <w:abstractNumId w:val="2"/>
  </w:num>
  <w:num w:numId="50" w16cid:durableId="848327138">
    <w:abstractNumId w:val="10"/>
  </w:num>
  <w:num w:numId="51" w16cid:durableId="1154570425">
    <w:abstractNumId w:val="18"/>
  </w:num>
  <w:num w:numId="52" w16cid:durableId="184813062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usanne Bejerholm">
    <w15:presenceInfo w15:providerId="AD" w15:userId="S::Susanne.Bejerholm@accura.dk::6ddfd9a7-3333-404b-ade5-bab9d55faa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304"/>
  <w:autoHyphenation/>
  <w:hyphenationZone w:val="420"/>
  <w:drawingGridHorizontalSpacing w:val="10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8"/>
    <w:rsid w:val="00010E0A"/>
    <w:rsid w:val="000123CA"/>
    <w:rsid w:val="0002225B"/>
    <w:rsid w:val="00022758"/>
    <w:rsid w:val="0002372E"/>
    <w:rsid w:val="00023CEF"/>
    <w:rsid w:val="00030919"/>
    <w:rsid w:val="00036F38"/>
    <w:rsid w:val="000433CE"/>
    <w:rsid w:val="000518D2"/>
    <w:rsid w:val="00070E19"/>
    <w:rsid w:val="00086852"/>
    <w:rsid w:val="000B3618"/>
    <w:rsid w:val="000C6398"/>
    <w:rsid w:val="000D3CBD"/>
    <w:rsid w:val="000E1193"/>
    <w:rsid w:val="001008F2"/>
    <w:rsid w:val="0010210D"/>
    <w:rsid w:val="00120093"/>
    <w:rsid w:val="0012133E"/>
    <w:rsid w:val="00133DAF"/>
    <w:rsid w:val="001375F0"/>
    <w:rsid w:val="00144ACA"/>
    <w:rsid w:val="00150DD7"/>
    <w:rsid w:val="001540BE"/>
    <w:rsid w:val="00154E36"/>
    <w:rsid w:val="001604AE"/>
    <w:rsid w:val="001632EB"/>
    <w:rsid w:val="00164576"/>
    <w:rsid w:val="00173FA4"/>
    <w:rsid w:val="00175EEA"/>
    <w:rsid w:val="00177FC6"/>
    <w:rsid w:val="00186622"/>
    <w:rsid w:val="001916CC"/>
    <w:rsid w:val="00191EE0"/>
    <w:rsid w:val="001978B1"/>
    <w:rsid w:val="001A799D"/>
    <w:rsid w:val="001B2686"/>
    <w:rsid w:val="001B58B1"/>
    <w:rsid w:val="001C317B"/>
    <w:rsid w:val="001E6BAD"/>
    <w:rsid w:val="001F05E6"/>
    <w:rsid w:val="001F5C69"/>
    <w:rsid w:val="0020494A"/>
    <w:rsid w:val="00204F85"/>
    <w:rsid w:val="00207B11"/>
    <w:rsid w:val="00211464"/>
    <w:rsid w:val="002115D5"/>
    <w:rsid w:val="002207C1"/>
    <w:rsid w:val="0023086D"/>
    <w:rsid w:val="00253DB3"/>
    <w:rsid w:val="0025548D"/>
    <w:rsid w:val="00257C11"/>
    <w:rsid w:val="00260109"/>
    <w:rsid w:val="002621FC"/>
    <w:rsid w:val="00265596"/>
    <w:rsid w:val="00265AC2"/>
    <w:rsid w:val="00266BB3"/>
    <w:rsid w:val="00267B86"/>
    <w:rsid w:val="0027148C"/>
    <w:rsid w:val="00275522"/>
    <w:rsid w:val="00292F48"/>
    <w:rsid w:val="002B445B"/>
    <w:rsid w:val="002D1EF5"/>
    <w:rsid w:val="002D5350"/>
    <w:rsid w:val="002E6AB1"/>
    <w:rsid w:val="002E7AB6"/>
    <w:rsid w:val="002F28C5"/>
    <w:rsid w:val="003001BB"/>
    <w:rsid w:val="003025BB"/>
    <w:rsid w:val="00305EAF"/>
    <w:rsid w:val="003064DB"/>
    <w:rsid w:val="00307202"/>
    <w:rsid w:val="00324FBB"/>
    <w:rsid w:val="00327288"/>
    <w:rsid w:val="003328E7"/>
    <w:rsid w:val="003348E4"/>
    <w:rsid w:val="00350377"/>
    <w:rsid w:val="0035125E"/>
    <w:rsid w:val="00363209"/>
    <w:rsid w:val="003644D2"/>
    <w:rsid w:val="0037788B"/>
    <w:rsid w:val="00394084"/>
    <w:rsid w:val="003A4D87"/>
    <w:rsid w:val="003A5F4F"/>
    <w:rsid w:val="003B0B32"/>
    <w:rsid w:val="003D7BDB"/>
    <w:rsid w:val="003E0167"/>
    <w:rsid w:val="003E6C08"/>
    <w:rsid w:val="003E6D36"/>
    <w:rsid w:val="003F29BA"/>
    <w:rsid w:val="003F6140"/>
    <w:rsid w:val="004044A5"/>
    <w:rsid w:val="004051B3"/>
    <w:rsid w:val="00405FFA"/>
    <w:rsid w:val="00413766"/>
    <w:rsid w:val="00417AD5"/>
    <w:rsid w:val="00436DF1"/>
    <w:rsid w:val="0044657B"/>
    <w:rsid w:val="00464EE9"/>
    <w:rsid w:val="00482806"/>
    <w:rsid w:val="004839C4"/>
    <w:rsid w:val="004929A7"/>
    <w:rsid w:val="00493538"/>
    <w:rsid w:val="004A3631"/>
    <w:rsid w:val="004A4F6F"/>
    <w:rsid w:val="004B2265"/>
    <w:rsid w:val="004C05B2"/>
    <w:rsid w:val="004D4C95"/>
    <w:rsid w:val="004D4F7D"/>
    <w:rsid w:val="004D7A91"/>
    <w:rsid w:val="004E4570"/>
    <w:rsid w:val="004F1076"/>
    <w:rsid w:val="004F59BE"/>
    <w:rsid w:val="004F6E16"/>
    <w:rsid w:val="004F6FBB"/>
    <w:rsid w:val="00504309"/>
    <w:rsid w:val="00511A22"/>
    <w:rsid w:val="00513742"/>
    <w:rsid w:val="005172A1"/>
    <w:rsid w:val="00521951"/>
    <w:rsid w:val="00527EF9"/>
    <w:rsid w:val="00531113"/>
    <w:rsid w:val="00551095"/>
    <w:rsid w:val="00566F38"/>
    <w:rsid w:val="005770ED"/>
    <w:rsid w:val="00590378"/>
    <w:rsid w:val="005A5BE1"/>
    <w:rsid w:val="005A776F"/>
    <w:rsid w:val="005B4900"/>
    <w:rsid w:val="005C07E1"/>
    <w:rsid w:val="005C2EC8"/>
    <w:rsid w:val="005C6294"/>
    <w:rsid w:val="005F1099"/>
    <w:rsid w:val="005F3A7F"/>
    <w:rsid w:val="00600CE0"/>
    <w:rsid w:val="00605E16"/>
    <w:rsid w:val="00607394"/>
    <w:rsid w:val="0061318C"/>
    <w:rsid w:val="00615B67"/>
    <w:rsid w:val="006200C1"/>
    <w:rsid w:val="0063024F"/>
    <w:rsid w:val="00630ACA"/>
    <w:rsid w:val="00632D70"/>
    <w:rsid w:val="00633D10"/>
    <w:rsid w:val="00663249"/>
    <w:rsid w:val="006673B6"/>
    <w:rsid w:val="00667CCE"/>
    <w:rsid w:val="00670FE2"/>
    <w:rsid w:val="0067107F"/>
    <w:rsid w:val="00683450"/>
    <w:rsid w:val="006852D4"/>
    <w:rsid w:val="006B284E"/>
    <w:rsid w:val="006F57D0"/>
    <w:rsid w:val="006F703C"/>
    <w:rsid w:val="00705FC3"/>
    <w:rsid w:val="00713F63"/>
    <w:rsid w:val="00726152"/>
    <w:rsid w:val="00731637"/>
    <w:rsid w:val="007477C3"/>
    <w:rsid w:val="00756CC6"/>
    <w:rsid w:val="00762445"/>
    <w:rsid w:val="00765A32"/>
    <w:rsid w:val="00775E8C"/>
    <w:rsid w:val="00777DCC"/>
    <w:rsid w:val="00783D52"/>
    <w:rsid w:val="00784657"/>
    <w:rsid w:val="00794138"/>
    <w:rsid w:val="007A5315"/>
    <w:rsid w:val="007A5416"/>
    <w:rsid w:val="007A5DFB"/>
    <w:rsid w:val="007A5EF9"/>
    <w:rsid w:val="007B3C49"/>
    <w:rsid w:val="007C4833"/>
    <w:rsid w:val="007C66D6"/>
    <w:rsid w:val="007D07AB"/>
    <w:rsid w:val="007D35D6"/>
    <w:rsid w:val="007D36A1"/>
    <w:rsid w:val="007F0089"/>
    <w:rsid w:val="007F0367"/>
    <w:rsid w:val="00802F45"/>
    <w:rsid w:val="00816CB7"/>
    <w:rsid w:val="008348D5"/>
    <w:rsid w:val="0083659C"/>
    <w:rsid w:val="008559BA"/>
    <w:rsid w:val="008609CE"/>
    <w:rsid w:val="00860A93"/>
    <w:rsid w:val="008702C8"/>
    <w:rsid w:val="00871EBD"/>
    <w:rsid w:val="00873926"/>
    <w:rsid w:val="00873D39"/>
    <w:rsid w:val="00892D1D"/>
    <w:rsid w:val="008937A1"/>
    <w:rsid w:val="00896408"/>
    <w:rsid w:val="008A054E"/>
    <w:rsid w:val="008A51B2"/>
    <w:rsid w:val="008B052A"/>
    <w:rsid w:val="008B09A3"/>
    <w:rsid w:val="008B1676"/>
    <w:rsid w:val="008D2B37"/>
    <w:rsid w:val="008D2E13"/>
    <w:rsid w:val="008E1DE1"/>
    <w:rsid w:val="008F5CE3"/>
    <w:rsid w:val="008F5EC0"/>
    <w:rsid w:val="0091506F"/>
    <w:rsid w:val="00920443"/>
    <w:rsid w:val="0092524E"/>
    <w:rsid w:val="00925A7C"/>
    <w:rsid w:val="009273A2"/>
    <w:rsid w:val="00933B40"/>
    <w:rsid w:val="009457B0"/>
    <w:rsid w:val="00966552"/>
    <w:rsid w:val="00973D0C"/>
    <w:rsid w:val="00974212"/>
    <w:rsid w:val="00977481"/>
    <w:rsid w:val="009800E2"/>
    <w:rsid w:val="00986726"/>
    <w:rsid w:val="00991E33"/>
    <w:rsid w:val="00997340"/>
    <w:rsid w:val="009B5964"/>
    <w:rsid w:val="009D4066"/>
    <w:rsid w:val="009E1A33"/>
    <w:rsid w:val="009E2593"/>
    <w:rsid w:val="00A02AE8"/>
    <w:rsid w:val="00A063BD"/>
    <w:rsid w:val="00A06E83"/>
    <w:rsid w:val="00A078EC"/>
    <w:rsid w:val="00A1529E"/>
    <w:rsid w:val="00A21269"/>
    <w:rsid w:val="00A27633"/>
    <w:rsid w:val="00A27663"/>
    <w:rsid w:val="00A346D4"/>
    <w:rsid w:val="00A434B4"/>
    <w:rsid w:val="00A5070C"/>
    <w:rsid w:val="00A54A47"/>
    <w:rsid w:val="00A56AD3"/>
    <w:rsid w:val="00A56D80"/>
    <w:rsid w:val="00A57386"/>
    <w:rsid w:val="00A57F13"/>
    <w:rsid w:val="00A61352"/>
    <w:rsid w:val="00A64406"/>
    <w:rsid w:val="00A645BD"/>
    <w:rsid w:val="00A64E81"/>
    <w:rsid w:val="00A670FA"/>
    <w:rsid w:val="00A8488E"/>
    <w:rsid w:val="00A90598"/>
    <w:rsid w:val="00A906CF"/>
    <w:rsid w:val="00A907E7"/>
    <w:rsid w:val="00A95CE6"/>
    <w:rsid w:val="00AA1D4F"/>
    <w:rsid w:val="00AC2B13"/>
    <w:rsid w:val="00AC48B3"/>
    <w:rsid w:val="00AC688E"/>
    <w:rsid w:val="00AD0229"/>
    <w:rsid w:val="00AD3F3A"/>
    <w:rsid w:val="00AD5ACB"/>
    <w:rsid w:val="00AD642F"/>
    <w:rsid w:val="00AE4EF8"/>
    <w:rsid w:val="00B06D45"/>
    <w:rsid w:val="00B13075"/>
    <w:rsid w:val="00B26519"/>
    <w:rsid w:val="00B34909"/>
    <w:rsid w:val="00B37BEF"/>
    <w:rsid w:val="00B55ECE"/>
    <w:rsid w:val="00B611C1"/>
    <w:rsid w:val="00B62B0A"/>
    <w:rsid w:val="00B62BDD"/>
    <w:rsid w:val="00B67448"/>
    <w:rsid w:val="00B7240E"/>
    <w:rsid w:val="00B8192E"/>
    <w:rsid w:val="00B85833"/>
    <w:rsid w:val="00B85BC1"/>
    <w:rsid w:val="00B86D7A"/>
    <w:rsid w:val="00B92C43"/>
    <w:rsid w:val="00BA2F0F"/>
    <w:rsid w:val="00BB12A1"/>
    <w:rsid w:val="00BD1AE2"/>
    <w:rsid w:val="00BD3997"/>
    <w:rsid w:val="00BE5701"/>
    <w:rsid w:val="00BE6986"/>
    <w:rsid w:val="00C0184F"/>
    <w:rsid w:val="00C12286"/>
    <w:rsid w:val="00C13007"/>
    <w:rsid w:val="00C13A79"/>
    <w:rsid w:val="00C13CA2"/>
    <w:rsid w:val="00C17F20"/>
    <w:rsid w:val="00C24D22"/>
    <w:rsid w:val="00C27A89"/>
    <w:rsid w:val="00C3359E"/>
    <w:rsid w:val="00C41C80"/>
    <w:rsid w:val="00C45474"/>
    <w:rsid w:val="00C532B9"/>
    <w:rsid w:val="00C53A19"/>
    <w:rsid w:val="00C551F1"/>
    <w:rsid w:val="00C66661"/>
    <w:rsid w:val="00C7378B"/>
    <w:rsid w:val="00C96974"/>
    <w:rsid w:val="00CA4FCE"/>
    <w:rsid w:val="00CA6BF7"/>
    <w:rsid w:val="00CB0B7C"/>
    <w:rsid w:val="00CB4977"/>
    <w:rsid w:val="00CC3AED"/>
    <w:rsid w:val="00CC53EF"/>
    <w:rsid w:val="00CC5438"/>
    <w:rsid w:val="00CD4441"/>
    <w:rsid w:val="00CD7A1B"/>
    <w:rsid w:val="00CE03F7"/>
    <w:rsid w:val="00CF475C"/>
    <w:rsid w:val="00CF7617"/>
    <w:rsid w:val="00D004A1"/>
    <w:rsid w:val="00D024DF"/>
    <w:rsid w:val="00D10037"/>
    <w:rsid w:val="00D20A9F"/>
    <w:rsid w:val="00D2165E"/>
    <w:rsid w:val="00D27357"/>
    <w:rsid w:val="00D46E8C"/>
    <w:rsid w:val="00D5277F"/>
    <w:rsid w:val="00D55495"/>
    <w:rsid w:val="00D57370"/>
    <w:rsid w:val="00D57506"/>
    <w:rsid w:val="00D62A15"/>
    <w:rsid w:val="00D73859"/>
    <w:rsid w:val="00D8452B"/>
    <w:rsid w:val="00D85189"/>
    <w:rsid w:val="00D92E32"/>
    <w:rsid w:val="00D947BB"/>
    <w:rsid w:val="00DA7C33"/>
    <w:rsid w:val="00DB3372"/>
    <w:rsid w:val="00DB7B79"/>
    <w:rsid w:val="00DC6A45"/>
    <w:rsid w:val="00DC727E"/>
    <w:rsid w:val="00DD397B"/>
    <w:rsid w:val="00DD4BC1"/>
    <w:rsid w:val="00DD66CA"/>
    <w:rsid w:val="00DE104A"/>
    <w:rsid w:val="00DF568F"/>
    <w:rsid w:val="00E064CE"/>
    <w:rsid w:val="00E110EA"/>
    <w:rsid w:val="00E12470"/>
    <w:rsid w:val="00E27195"/>
    <w:rsid w:val="00E30DD5"/>
    <w:rsid w:val="00E32FE3"/>
    <w:rsid w:val="00E426EC"/>
    <w:rsid w:val="00E434CD"/>
    <w:rsid w:val="00E441FA"/>
    <w:rsid w:val="00E4431F"/>
    <w:rsid w:val="00E47A68"/>
    <w:rsid w:val="00E50F09"/>
    <w:rsid w:val="00E54057"/>
    <w:rsid w:val="00E541DD"/>
    <w:rsid w:val="00E5470D"/>
    <w:rsid w:val="00E558F5"/>
    <w:rsid w:val="00E654C3"/>
    <w:rsid w:val="00E73DBD"/>
    <w:rsid w:val="00E7491C"/>
    <w:rsid w:val="00E811F1"/>
    <w:rsid w:val="00E834A2"/>
    <w:rsid w:val="00E84B64"/>
    <w:rsid w:val="00E93112"/>
    <w:rsid w:val="00E94309"/>
    <w:rsid w:val="00EA28C5"/>
    <w:rsid w:val="00EB2669"/>
    <w:rsid w:val="00EB36D6"/>
    <w:rsid w:val="00EB41CE"/>
    <w:rsid w:val="00EB6E1B"/>
    <w:rsid w:val="00EC0583"/>
    <w:rsid w:val="00EC646D"/>
    <w:rsid w:val="00EC6BC6"/>
    <w:rsid w:val="00ED31F0"/>
    <w:rsid w:val="00EE4A65"/>
    <w:rsid w:val="00EE559A"/>
    <w:rsid w:val="00EF0269"/>
    <w:rsid w:val="00F1447B"/>
    <w:rsid w:val="00F150A5"/>
    <w:rsid w:val="00F22C59"/>
    <w:rsid w:val="00F25865"/>
    <w:rsid w:val="00F3603A"/>
    <w:rsid w:val="00F36131"/>
    <w:rsid w:val="00F41BC5"/>
    <w:rsid w:val="00F42C8B"/>
    <w:rsid w:val="00F46413"/>
    <w:rsid w:val="00F46528"/>
    <w:rsid w:val="00F475B1"/>
    <w:rsid w:val="00F50662"/>
    <w:rsid w:val="00F63600"/>
    <w:rsid w:val="00F64BBC"/>
    <w:rsid w:val="00F65903"/>
    <w:rsid w:val="00F70BED"/>
    <w:rsid w:val="00F711F2"/>
    <w:rsid w:val="00F73785"/>
    <w:rsid w:val="00F83266"/>
    <w:rsid w:val="00F85BCF"/>
    <w:rsid w:val="00F90A6C"/>
    <w:rsid w:val="00FA1FB3"/>
    <w:rsid w:val="00FA2D49"/>
    <w:rsid w:val="00FA6D40"/>
    <w:rsid w:val="00FB20DF"/>
    <w:rsid w:val="00FB7911"/>
    <w:rsid w:val="00FC2A5F"/>
    <w:rsid w:val="00FC5798"/>
    <w:rsid w:val="00FD064E"/>
    <w:rsid w:val="00FD15B0"/>
    <w:rsid w:val="00FE00D1"/>
    <w:rsid w:val="00FE4DF0"/>
    <w:rsid w:val="00FE7344"/>
    <w:rsid w:val="00FF0A6A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F3DB3F"/>
  <w15:docId w15:val="{788B744F-D0ED-4A32-84E0-D0D1C3BE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C6"/>
    <w:pPr>
      <w:autoSpaceDE w:val="0"/>
      <w:autoSpaceDN w:val="0"/>
      <w:spacing w:after="240" w:line="290" w:lineRule="atLeast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semiHidden/>
    <w:rsid w:val="00731637"/>
    <w:pPr>
      <w:keepNext/>
      <w:spacing w:before="240" w:after="60"/>
      <w:jc w:val="center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semiHidden/>
    <w:rsid w:val="00731637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semiHidden/>
    <w:rsid w:val="00731637"/>
    <w:pPr>
      <w:keepNext/>
      <w:spacing w:after="60"/>
      <w:outlineLvl w:val="2"/>
    </w:pPr>
  </w:style>
  <w:style w:type="paragraph" w:styleId="Heading4">
    <w:name w:val="heading 4"/>
    <w:basedOn w:val="Normal"/>
    <w:next w:val="Normal"/>
    <w:semiHidden/>
    <w:rsid w:val="00731637"/>
    <w:pPr>
      <w:keepNext/>
      <w:spacing w:after="60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rsid w:val="00731637"/>
    <w:pPr>
      <w:spacing w:after="60"/>
      <w:outlineLvl w:val="4"/>
    </w:pPr>
    <w:rPr>
      <w:sz w:val="22"/>
      <w:szCs w:val="22"/>
    </w:rPr>
  </w:style>
  <w:style w:type="paragraph" w:styleId="Heading6">
    <w:name w:val="heading 6"/>
    <w:aliases w:val="- Accura 1"/>
    <w:basedOn w:val="Normal"/>
    <w:next w:val="Heading7"/>
    <w:qFormat/>
    <w:rsid w:val="00A5070C"/>
    <w:pPr>
      <w:keepNext/>
      <w:numPr>
        <w:ilvl w:val="5"/>
        <w:numId w:val="37"/>
      </w:numPr>
      <w:autoSpaceDE/>
      <w:autoSpaceDN/>
      <w:spacing w:before="480"/>
      <w:outlineLvl w:val="5"/>
    </w:pPr>
    <w:rPr>
      <w:rFonts w:eastAsia="Arial Unicode MS"/>
      <w:b/>
      <w:szCs w:val="20"/>
    </w:rPr>
  </w:style>
  <w:style w:type="paragraph" w:styleId="Heading7">
    <w:name w:val="heading 7"/>
    <w:aliases w:val="- Accura 1.1"/>
    <w:basedOn w:val="Normal"/>
    <w:qFormat/>
    <w:rsid w:val="008348D5"/>
    <w:pPr>
      <w:numPr>
        <w:ilvl w:val="6"/>
        <w:numId w:val="37"/>
      </w:numPr>
      <w:autoSpaceDE/>
      <w:autoSpaceDN/>
      <w:outlineLvl w:val="6"/>
    </w:pPr>
    <w:rPr>
      <w:szCs w:val="20"/>
    </w:rPr>
  </w:style>
  <w:style w:type="paragraph" w:styleId="Heading8">
    <w:name w:val="heading 8"/>
    <w:aliases w:val="- Accura 1.1.1"/>
    <w:basedOn w:val="Normal"/>
    <w:qFormat/>
    <w:rsid w:val="006852D4"/>
    <w:pPr>
      <w:numPr>
        <w:ilvl w:val="7"/>
        <w:numId w:val="37"/>
      </w:numPr>
      <w:autoSpaceDE/>
      <w:autoSpaceDN/>
      <w:outlineLvl w:val="7"/>
    </w:pPr>
    <w:rPr>
      <w:szCs w:val="20"/>
    </w:rPr>
  </w:style>
  <w:style w:type="paragraph" w:styleId="Heading9">
    <w:name w:val="heading 9"/>
    <w:aliases w:val="Legal Level 1.1.1.1."/>
    <w:basedOn w:val="Normal"/>
    <w:semiHidden/>
    <w:qFormat/>
    <w:rsid w:val="00731637"/>
    <w:pPr>
      <w:numPr>
        <w:ilvl w:val="8"/>
        <w:numId w:val="37"/>
      </w:numPr>
      <w:autoSpaceDE/>
      <w:autoSpaceDN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tager">
    <w:name w:val="Modtager"/>
    <w:basedOn w:val="Normal"/>
    <w:semiHidden/>
    <w:rsid w:val="005C07E1"/>
    <w:pPr>
      <w:framePr w:w="4536" w:hSpace="181" w:vSpace="181" w:wrap="around" w:vAnchor="page" w:hAnchor="margin" w:y="2354"/>
      <w:jc w:val="left"/>
    </w:pPr>
  </w:style>
  <w:style w:type="paragraph" w:customStyle="1" w:styleId="Medvenlighilsen">
    <w:name w:val="Med venlig hilsen"/>
    <w:basedOn w:val="Normal"/>
    <w:semiHidden/>
    <w:rsid w:val="005C07E1"/>
  </w:style>
  <w:style w:type="paragraph" w:customStyle="1" w:styleId="Brevoplysninger">
    <w:name w:val="Brevoplysninger"/>
    <w:basedOn w:val="Normal"/>
    <w:semiHidden/>
    <w:rsid w:val="00775E8C"/>
    <w:pPr>
      <w:framePr w:w="1701" w:hSpace="181" w:vSpace="181" w:wrap="around" w:vAnchor="page" w:hAnchor="page" w:x="7826" w:y="1248"/>
      <w:autoSpaceDE/>
      <w:autoSpaceDN/>
      <w:spacing w:line="0" w:lineRule="atLeast"/>
    </w:pPr>
    <w:rPr>
      <w:sz w:val="16"/>
      <w:lang w:eastAsia="da-DK"/>
    </w:rPr>
  </w:style>
  <w:style w:type="paragraph" w:customStyle="1" w:styleId="Vedrrende">
    <w:name w:val="Vedrørende"/>
    <w:basedOn w:val="Normal"/>
    <w:semiHidden/>
    <w:rsid w:val="005C07E1"/>
    <w:pPr>
      <w:framePr w:w="8789" w:hSpace="181" w:vSpace="181" w:wrap="around" w:vAnchor="page" w:hAnchor="margin" w:y="5955"/>
      <w:spacing w:after="113"/>
    </w:pPr>
    <w:rPr>
      <w:b/>
      <w:bCs/>
    </w:rPr>
  </w:style>
  <w:style w:type="paragraph" w:styleId="Footer">
    <w:name w:val="footer"/>
    <w:basedOn w:val="Normal"/>
    <w:link w:val="FooterChar"/>
    <w:uiPriority w:val="99"/>
    <w:rsid w:val="0092524E"/>
    <w:pPr>
      <w:tabs>
        <w:tab w:val="center" w:pos="4819"/>
        <w:tab w:val="right" w:pos="9638"/>
      </w:tabs>
    </w:pPr>
    <w:rPr>
      <w:sz w:val="16"/>
    </w:rPr>
  </w:style>
  <w:style w:type="character" w:styleId="PageNumber">
    <w:name w:val="page number"/>
    <w:basedOn w:val="DefaultParagraphFont"/>
    <w:semiHidden/>
    <w:rsid w:val="005C07E1"/>
  </w:style>
  <w:style w:type="paragraph" w:customStyle="1" w:styleId="Bundlogo">
    <w:name w:val="Bundlogo"/>
    <w:basedOn w:val="Normal"/>
    <w:semiHidden/>
    <w:rsid w:val="00775E8C"/>
    <w:pPr>
      <w:framePr w:w="10433" w:h="1191" w:hRule="exact" w:hSpace="142" w:vSpace="142" w:wrap="around" w:vAnchor="page" w:hAnchor="page" w:x="738" w:y="14743"/>
      <w:tabs>
        <w:tab w:val="left" w:pos="7031"/>
        <w:tab w:val="left" w:pos="8959"/>
        <w:tab w:val="left" w:pos="9469"/>
      </w:tabs>
      <w:autoSpaceDE/>
      <w:autoSpaceDN/>
    </w:pPr>
    <w:rPr>
      <w:rFonts w:cs="Arial"/>
      <w:sz w:val="15"/>
      <w:szCs w:val="15"/>
      <w:lang w:eastAsia="da-DK"/>
    </w:rPr>
  </w:style>
  <w:style w:type="paragraph" w:customStyle="1" w:styleId="Tekstlogo">
    <w:name w:val="Tekstlogo"/>
    <w:basedOn w:val="Normal"/>
    <w:semiHidden/>
    <w:rsid w:val="005C07E1"/>
    <w:pPr>
      <w:framePr w:w="2665" w:hSpace="142" w:vSpace="142" w:wrap="around" w:vAnchor="page" w:hAnchor="page" w:x="9016" w:y="653"/>
      <w:tabs>
        <w:tab w:val="right" w:pos="1985"/>
      </w:tabs>
      <w:spacing w:line="253" w:lineRule="atLeast"/>
      <w:jc w:val="left"/>
    </w:pPr>
    <w:rPr>
      <w:rFonts w:cs="Arial"/>
      <w:spacing w:val="10"/>
      <w:sz w:val="16"/>
      <w:szCs w:val="15"/>
    </w:rPr>
  </w:style>
  <w:style w:type="paragraph" w:customStyle="1" w:styleId="Billedlogo">
    <w:name w:val="Billedlogo"/>
    <w:basedOn w:val="Normal"/>
    <w:semiHidden/>
    <w:rsid w:val="00775E8C"/>
    <w:pPr>
      <w:framePr w:w="2608" w:h="567" w:hSpace="142" w:vSpace="142" w:wrap="around" w:vAnchor="page" w:hAnchor="page" w:x="738" w:y="1078"/>
      <w:autoSpaceDE/>
      <w:autoSpaceDN/>
    </w:pPr>
    <w:rPr>
      <w:rFonts w:cs="Arial"/>
      <w:lang w:eastAsia="da-DK"/>
    </w:rPr>
  </w:style>
  <w:style w:type="paragraph" w:customStyle="1" w:styleId="attypografi">
    <w:name w:val="at typografi"/>
    <w:basedOn w:val="Normal"/>
    <w:semiHidden/>
    <w:rsid w:val="005C07E1"/>
    <w:pPr>
      <w:ind w:left="567" w:hanging="567"/>
    </w:pPr>
  </w:style>
  <w:style w:type="paragraph" w:styleId="Header">
    <w:name w:val="header"/>
    <w:basedOn w:val="Normal"/>
    <w:link w:val="HeaderChar"/>
    <w:uiPriority w:val="99"/>
    <w:rsid w:val="005C07E1"/>
    <w:pPr>
      <w:tabs>
        <w:tab w:val="center" w:pos="4819"/>
        <w:tab w:val="right" w:pos="9638"/>
      </w:tabs>
    </w:pPr>
  </w:style>
  <w:style w:type="paragraph" w:customStyle="1" w:styleId="Disclaimer">
    <w:name w:val="Disclaimer"/>
    <w:semiHidden/>
    <w:rsid w:val="005C07E1"/>
    <w:pPr>
      <w:framePr w:w="2302" w:h="2954" w:hSpace="181" w:wrap="around" w:vAnchor="page" w:hAnchor="page" w:x="9016" w:y="625" w:anchorLock="1"/>
      <w:tabs>
        <w:tab w:val="left" w:pos="680"/>
      </w:tabs>
      <w:spacing w:line="253" w:lineRule="exact"/>
    </w:pPr>
    <w:rPr>
      <w:rFonts w:ascii="Arial" w:hAnsi="Arial"/>
      <w:noProof/>
      <w:spacing w:val="10"/>
      <w:sz w:val="16"/>
      <w:lang w:eastAsia="en-US"/>
    </w:rPr>
  </w:style>
  <w:style w:type="paragraph" w:customStyle="1" w:styleId="Anbefalet">
    <w:name w:val="Anbefalet"/>
    <w:basedOn w:val="Normal"/>
    <w:semiHidden/>
    <w:rsid w:val="005C07E1"/>
    <w:pPr>
      <w:framePr w:hSpace="142" w:vSpace="142" w:wrap="around" w:vAnchor="page" w:hAnchor="margin" w:y="2212"/>
    </w:pPr>
  </w:style>
  <w:style w:type="table" w:styleId="TableGrid">
    <w:name w:val="Table Grid"/>
    <w:basedOn w:val="TableNormal"/>
    <w:rsid w:val="005C07E1"/>
    <w:pPr>
      <w:autoSpaceDE w:val="0"/>
      <w:autoSpaceDN w:val="0"/>
    </w:pPr>
    <w:tblPr>
      <w:tblCellSpacing w:w="0" w:type="dxa"/>
    </w:tblPr>
    <w:trPr>
      <w:tblCellSpacing w:w="0" w:type="dxa"/>
    </w:trPr>
    <w:tcPr>
      <w:shd w:val="clear" w:color="auto" w:fill="auto"/>
      <w:tcMar>
        <w:top w:w="0" w:type="dxa"/>
        <w:left w:w="108" w:type="dxa"/>
        <w:bottom w:w="0" w:type="dxa"/>
        <w:right w:w="108" w:type="dxa"/>
      </w:tcMar>
    </w:tcPr>
    <w:tblStylePr w:type="firstRow">
      <w:tblPr/>
      <w:tcPr>
        <w:tcBorders>
          <w:bottom w:val="nil"/>
          <w:right w:val="nil"/>
          <w:insideH w:val="nil"/>
        </w:tcBorders>
      </w:tcPr>
    </w:tblStylePr>
    <w:tblStylePr w:type="lastRow">
      <w:tblPr/>
      <w:tcPr>
        <w:tcBorders>
          <w:bottom w:val="nil"/>
          <w:right w:val="nil"/>
          <w:insideH w:val="nil"/>
        </w:tcBorders>
      </w:tcPr>
    </w:tblStylePr>
    <w:tblStylePr w:type="firstCol">
      <w:tblPr/>
      <w:tcPr>
        <w:tcBorders>
          <w:top w:val="nil"/>
          <w:left w:val="nil"/>
        </w:tcBorders>
      </w:tcPr>
    </w:tblStylePr>
    <w:tblStylePr w:type="lastCol">
      <w:tblPr/>
      <w:tcPr>
        <w:tcBorders>
          <w:top w:val="nil"/>
          <w:left w:val="nil"/>
        </w:tcBorders>
      </w:tcPr>
    </w:tblStylePr>
    <w:tblStylePr w:type="band1Vert">
      <w:tblPr/>
      <w:tcPr>
        <w:tcBorders>
          <w:top w:val="nil"/>
          <w:left w:val="nil"/>
        </w:tcBorders>
      </w:tcPr>
    </w:tblStylePr>
    <w:tblStylePr w:type="band2Vert">
      <w:tblPr/>
      <w:tcPr>
        <w:tcBorders>
          <w:top w:val="nil"/>
          <w:left w:val="nil"/>
        </w:tcBorders>
      </w:tcPr>
    </w:tblStylePr>
    <w:tblStylePr w:type="band1Horz">
      <w:tblPr/>
      <w:tcPr>
        <w:tcBorders>
          <w:bottom w:val="nil"/>
          <w:right w:val="nil"/>
          <w:insideH w:val="nil"/>
        </w:tcBorders>
      </w:tcPr>
    </w:tblStylePr>
    <w:tblStylePr w:type="band2Horz">
      <w:tblPr/>
      <w:tcPr>
        <w:tcBorders>
          <w:bottom w:val="nil"/>
          <w:right w:val="nil"/>
          <w:insideH w:val="nil"/>
        </w:tcBorders>
      </w:tcPr>
    </w:tblStylePr>
    <w:tblStylePr w:type="neCell">
      <w:tblPr/>
      <w:tcPr>
        <w:tcBorders>
          <w:top w:val="nil"/>
          <w:left w:val="nil"/>
        </w:tcBorders>
      </w:tcPr>
    </w:tblStylePr>
    <w:tblStylePr w:type="nwCell">
      <w:tblPr/>
      <w:tcPr>
        <w:tcBorders>
          <w:top w:val="nil"/>
          <w:lef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left w:val="nil"/>
        </w:tcBorders>
      </w:tcPr>
    </w:tblStylePr>
  </w:style>
  <w:style w:type="paragraph" w:customStyle="1" w:styleId="Tekstlogoside2">
    <w:name w:val="Tekstlogo side 2"/>
    <w:basedOn w:val="Tekstlogo"/>
    <w:semiHidden/>
    <w:rsid w:val="005C07E1"/>
    <w:pPr>
      <w:framePr w:wrap="around" w:y="869"/>
    </w:pPr>
  </w:style>
  <w:style w:type="paragraph" w:styleId="BalloonText">
    <w:name w:val="Balloon Text"/>
    <w:basedOn w:val="Normal"/>
    <w:semiHidden/>
    <w:rsid w:val="005C07E1"/>
    <w:pPr>
      <w:autoSpaceDE/>
      <w:autoSpaceDN/>
    </w:pPr>
    <w:rPr>
      <w:rFonts w:ascii="Tahoma" w:hAnsi="Tahoma" w:cs="Tahoma"/>
      <w:sz w:val="16"/>
      <w:szCs w:val="16"/>
      <w:lang w:eastAsia="da-DK"/>
    </w:rPr>
  </w:style>
  <w:style w:type="paragraph" w:customStyle="1" w:styleId="Typografi1">
    <w:name w:val="Typografi1"/>
    <w:basedOn w:val="Tekstlogo"/>
    <w:semiHidden/>
    <w:rsid w:val="005C07E1"/>
    <w:pPr>
      <w:framePr w:wrap="around"/>
    </w:pPr>
    <w:rPr>
      <w:noProof/>
    </w:rPr>
  </w:style>
  <w:style w:type="paragraph" w:customStyle="1" w:styleId="Typografi2">
    <w:name w:val="Typografi2"/>
    <w:basedOn w:val="Medvenlighilsen"/>
    <w:semiHidden/>
    <w:rsid w:val="005C07E1"/>
    <w:pPr>
      <w:jc w:val="left"/>
    </w:pPr>
    <w:rPr>
      <w:noProof/>
    </w:rPr>
  </w:style>
  <w:style w:type="paragraph" w:customStyle="1" w:styleId="KB1">
    <w:name w:val="KØB1"/>
    <w:semiHidden/>
    <w:rsid w:val="00022758"/>
    <w:pPr>
      <w:keepLines/>
      <w:spacing w:line="300" w:lineRule="auto"/>
      <w:jc w:val="both"/>
    </w:pPr>
    <w:rPr>
      <w:rFonts w:ascii="Arial" w:hAnsi="Arial"/>
      <w:snapToGrid w:val="0"/>
      <w:sz w:val="24"/>
    </w:rPr>
  </w:style>
  <w:style w:type="paragraph" w:customStyle="1" w:styleId="Logo-adresse">
    <w:name w:val="Logo - adresse"/>
    <w:basedOn w:val="Tekstlogo"/>
    <w:semiHidden/>
    <w:rsid w:val="005C07E1"/>
    <w:pPr>
      <w:framePr w:w="3119" w:wrap="around" w:y="2609"/>
    </w:pPr>
    <w:rPr>
      <w:rFonts w:ascii="Palatino (PCL6)" w:hAnsi="Palatino (PCL6)"/>
      <w:sz w:val="18"/>
    </w:rPr>
  </w:style>
  <w:style w:type="paragraph" w:customStyle="1" w:styleId="jurist">
    <w:name w:val="jurist"/>
    <w:semiHidden/>
    <w:rsid w:val="005C07E1"/>
    <w:pPr>
      <w:tabs>
        <w:tab w:val="center" w:pos="7088"/>
      </w:tabs>
      <w:spacing w:before="480"/>
    </w:pPr>
    <w:rPr>
      <w:sz w:val="24"/>
    </w:rPr>
  </w:style>
  <w:style w:type="paragraph" w:customStyle="1" w:styleId="Punktopstilling1">
    <w:name w:val="Punktopstilling 1)"/>
    <w:basedOn w:val="Normal"/>
    <w:semiHidden/>
    <w:rsid w:val="00F36131"/>
    <w:pPr>
      <w:numPr>
        <w:numId w:val="27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Punktopstilling10">
    <w:name w:val="Punktopstilling 1."/>
    <w:basedOn w:val="Normal"/>
    <w:semiHidden/>
    <w:rsid w:val="00F36131"/>
    <w:pPr>
      <w:numPr>
        <w:numId w:val="28"/>
      </w:numPr>
      <w:autoSpaceDE/>
      <w:autoSpaceDN/>
    </w:pPr>
    <w:rPr>
      <w:lang w:eastAsia="da-DK"/>
    </w:rPr>
  </w:style>
  <w:style w:type="paragraph" w:customStyle="1" w:styleId="Punktopstillinga0">
    <w:name w:val="Punktopstilling a)"/>
    <w:basedOn w:val="Normal"/>
    <w:semiHidden/>
    <w:rsid w:val="00F36131"/>
    <w:pPr>
      <w:numPr>
        <w:numId w:val="29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Punktopstillingbullet">
    <w:name w:val="Punktopstilling bullet"/>
    <w:basedOn w:val="Normal"/>
    <w:semiHidden/>
    <w:rsid w:val="00F36131"/>
    <w:pPr>
      <w:numPr>
        <w:numId w:val="30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Punktopstillingstreg">
    <w:name w:val="Punktopstilling streg"/>
    <w:basedOn w:val="Normal"/>
    <w:semiHidden/>
    <w:rsid w:val="00F36131"/>
    <w:pPr>
      <w:numPr>
        <w:numId w:val="31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Tabeloverskrift1">
    <w:name w:val="Tabeloverskrift 1"/>
    <w:basedOn w:val="Normal"/>
    <w:next w:val="Normal"/>
    <w:semiHidden/>
    <w:rsid w:val="005C07E1"/>
    <w:pPr>
      <w:autoSpaceDE/>
      <w:autoSpaceDN/>
    </w:pPr>
    <w:rPr>
      <w:caps/>
      <w:sz w:val="32"/>
      <w:lang w:eastAsia="da-DK"/>
    </w:rPr>
  </w:style>
  <w:style w:type="paragraph" w:customStyle="1" w:styleId="Tabeloverskrift2">
    <w:name w:val="Tabeloverskrift 2"/>
    <w:basedOn w:val="Normal"/>
    <w:next w:val="Normal"/>
    <w:semiHidden/>
    <w:rsid w:val="005C07E1"/>
    <w:pPr>
      <w:autoSpaceDE/>
      <w:autoSpaceDN/>
    </w:pPr>
    <w:rPr>
      <w:caps/>
      <w:sz w:val="28"/>
      <w:lang w:eastAsia="da-DK"/>
    </w:rPr>
  </w:style>
  <w:style w:type="paragraph" w:customStyle="1" w:styleId="Overskrift1">
    <w:name w:val="_Overskrift 1"/>
    <w:basedOn w:val="Normal"/>
    <w:next w:val="Normal"/>
    <w:semiHidden/>
    <w:rsid w:val="00F36131"/>
    <w:pPr>
      <w:keepNext/>
      <w:tabs>
        <w:tab w:val="left" w:pos="720"/>
      </w:tabs>
      <w:autoSpaceDE/>
      <w:autoSpaceDN/>
      <w:spacing w:before="240"/>
    </w:pPr>
    <w:rPr>
      <w:caps/>
      <w:sz w:val="28"/>
      <w:szCs w:val="20"/>
    </w:rPr>
  </w:style>
  <w:style w:type="paragraph" w:customStyle="1" w:styleId="Overskrift2">
    <w:name w:val="_Overskrift 2"/>
    <w:basedOn w:val="Normal"/>
    <w:next w:val="Normal"/>
    <w:semiHidden/>
    <w:rsid w:val="00F36131"/>
    <w:pPr>
      <w:keepNext/>
      <w:tabs>
        <w:tab w:val="left" w:pos="720"/>
      </w:tabs>
      <w:autoSpaceDE/>
      <w:autoSpaceDN/>
      <w:spacing w:before="240"/>
    </w:pPr>
    <w:rPr>
      <w:b/>
      <w:caps/>
      <w:szCs w:val="20"/>
    </w:rPr>
  </w:style>
  <w:style w:type="paragraph" w:customStyle="1" w:styleId="Overskrift3">
    <w:name w:val="_Overskrift 3"/>
    <w:basedOn w:val="Normal"/>
    <w:next w:val="Normal"/>
    <w:semiHidden/>
    <w:rsid w:val="00F36131"/>
    <w:pPr>
      <w:keepNext/>
      <w:tabs>
        <w:tab w:val="left" w:pos="720"/>
      </w:tabs>
      <w:autoSpaceDE/>
      <w:autoSpaceDN/>
    </w:pPr>
    <w:rPr>
      <w:b/>
      <w:szCs w:val="20"/>
    </w:rPr>
  </w:style>
  <w:style w:type="paragraph" w:customStyle="1" w:styleId="Overskrift4">
    <w:name w:val="_Overskrift 4"/>
    <w:basedOn w:val="Normal"/>
    <w:next w:val="Normal"/>
    <w:semiHidden/>
    <w:rsid w:val="00F36131"/>
    <w:pPr>
      <w:keepNext/>
      <w:tabs>
        <w:tab w:val="left" w:pos="720"/>
      </w:tabs>
      <w:autoSpaceDE/>
      <w:autoSpaceDN/>
    </w:pPr>
    <w:rPr>
      <w:b/>
      <w:i/>
      <w:szCs w:val="20"/>
    </w:rPr>
  </w:style>
  <w:style w:type="paragraph" w:customStyle="1" w:styleId="Overskrift5">
    <w:name w:val="_Overskrift 5"/>
    <w:basedOn w:val="Normal"/>
    <w:next w:val="Normal"/>
    <w:semiHidden/>
    <w:rsid w:val="00F36131"/>
    <w:pPr>
      <w:keepNext/>
      <w:tabs>
        <w:tab w:val="left" w:pos="720"/>
      </w:tabs>
      <w:autoSpaceDE/>
      <w:autoSpaceDN/>
    </w:pPr>
    <w:rPr>
      <w:i/>
      <w:lang w:eastAsia="da-DK"/>
    </w:rPr>
  </w:style>
  <w:style w:type="paragraph" w:styleId="Quote">
    <w:name w:val="Quote"/>
    <w:basedOn w:val="Normal"/>
    <w:semiHidden/>
    <w:rsid w:val="00F36131"/>
    <w:pPr>
      <w:autoSpaceDE/>
      <w:autoSpaceDN/>
      <w:ind w:left="720" w:right="720"/>
    </w:pPr>
    <w:rPr>
      <w:i/>
      <w:lang w:eastAsia="da-DK"/>
    </w:rPr>
  </w:style>
  <w:style w:type="paragraph" w:customStyle="1" w:styleId="PunktopstillingA">
    <w:name w:val="Punktopstilling (A)"/>
    <w:basedOn w:val="Normal"/>
    <w:semiHidden/>
    <w:rsid w:val="00F36131"/>
    <w:pPr>
      <w:numPr>
        <w:numId w:val="25"/>
      </w:numPr>
      <w:tabs>
        <w:tab w:val="left" w:pos="720"/>
      </w:tabs>
      <w:autoSpaceDE/>
      <w:autoSpaceDN/>
    </w:pPr>
    <w:rPr>
      <w:lang w:eastAsia="da-DK"/>
    </w:rPr>
  </w:style>
  <w:style w:type="paragraph" w:customStyle="1" w:styleId="Punktopstillingi">
    <w:name w:val="Punktopstilling (i)"/>
    <w:basedOn w:val="Normal"/>
    <w:autoRedefine/>
    <w:semiHidden/>
    <w:rsid w:val="00CC5438"/>
    <w:pPr>
      <w:autoSpaceDE/>
      <w:autoSpaceDN/>
    </w:pPr>
    <w:rPr>
      <w:lang w:eastAsia="da-DK"/>
    </w:rPr>
  </w:style>
  <w:style w:type="paragraph" w:customStyle="1" w:styleId="TypografiVenstre">
    <w:name w:val="Typografi Venstre"/>
    <w:basedOn w:val="Normal"/>
    <w:autoRedefine/>
    <w:semiHidden/>
    <w:rsid w:val="007A5EF9"/>
    <w:pPr>
      <w:ind w:left="709"/>
      <w:jc w:val="left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6398"/>
    <w:rPr>
      <w:rFonts w:ascii="Arial" w:hAnsi="Arial"/>
      <w:sz w:val="16"/>
      <w:szCs w:val="24"/>
      <w:lang w:eastAsia="en-US"/>
    </w:rPr>
  </w:style>
  <w:style w:type="paragraph" w:customStyle="1" w:styleId="nybrevoplysninger">
    <w:name w:val="ny brevoplysninger"/>
    <w:basedOn w:val="Normal"/>
    <w:rsid w:val="00EC0583"/>
    <w:pPr>
      <w:framePr w:w="1701" w:hSpace="181" w:vSpace="181" w:wrap="around" w:vAnchor="page" w:hAnchor="page" w:x="7826" w:y="795"/>
      <w:autoSpaceDE/>
      <w:autoSpaceDN/>
      <w:spacing w:line="0" w:lineRule="atLeast"/>
    </w:pPr>
    <w:rPr>
      <w:color w:val="797979" w:themeColor="background1" w:themeShade="80"/>
      <w:sz w:val="14"/>
      <w:lang w:eastAsia="da-DK"/>
    </w:rPr>
  </w:style>
  <w:style w:type="paragraph" w:customStyle="1" w:styleId="nybundlogo">
    <w:name w:val="ny bundlogo"/>
    <w:basedOn w:val="Bundlogo"/>
    <w:semiHidden/>
    <w:rsid w:val="00775E8C"/>
    <w:pPr>
      <w:framePr w:wrap="around" w:y="15480"/>
    </w:pPr>
  </w:style>
  <w:style w:type="paragraph" w:customStyle="1" w:styleId="nytekstlogo">
    <w:name w:val="ny tekstlogo"/>
    <w:basedOn w:val="Tekstlogo"/>
    <w:semiHidden/>
    <w:rsid w:val="00775E8C"/>
    <w:pPr>
      <w:framePr w:w="794" w:h="964" w:hRule="exact" w:wrap="around" w:x="10320" w:y="455"/>
      <w:autoSpaceDE/>
      <w:autoSpaceDN/>
    </w:pPr>
    <w:rPr>
      <w:lang w:eastAsia="da-DK"/>
    </w:rPr>
  </w:style>
  <w:style w:type="paragraph" w:customStyle="1" w:styleId="Nybilledlogo">
    <w:name w:val="Nybilledlogo"/>
    <w:basedOn w:val="Billedlogo"/>
    <w:semiHidden/>
    <w:rsid w:val="00775E8C"/>
    <w:pPr>
      <w:framePr w:wrap="around" w:x="727" w:y="625"/>
    </w:pPr>
  </w:style>
  <w:style w:type="paragraph" w:customStyle="1" w:styleId="nytmodtager">
    <w:name w:val="nyt modtager"/>
    <w:basedOn w:val="Modtager"/>
    <w:semiHidden/>
    <w:rsid w:val="00775E8C"/>
    <w:pPr>
      <w:framePr w:hSpace="142" w:vSpace="142" w:wrap="around" w:vAnchor="margin" w:hAnchor="page" w:x="1419" w:y="2944"/>
      <w:autoSpaceDE/>
      <w:autoSpaceDN/>
    </w:pPr>
    <w:rPr>
      <w:lang w:eastAsia="da-DK"/>
    </w:rPr>
  </w:style>
  <w:style w:type="paragraph" w:customStyle="1" w:styleId="nytbilledlogo">
    <w:name w:val="nytbilledlogo"/>
    <w:basedOn w:val="Nybilledlogo"/>
    <w:semiHidden/>
    <w:rsid w:val="00775E8C"/>
    <w:pPr>
      <w:framePr w:wrap="around" w:x="681" w:y="681"/>
    </w:pPr>
  </w:style>
  <w:style w:type="paragraph" w:customStyle="1" w:styleId="nytbundlogo">
    <w:name w:val="nytbundlogo"/>
    <w:basedOn w:val="nybundlogo"/>
    <w:semiHidden/>
    <w:rsid w:val="00775E8C"/>
    <w:pPr>
      <w:framePr w:wrap="around" w:x="455" w:y="15197"/>
    </w:pPr>
  </w:style>
  <w:style w:type="paragraph" w:customStyle="1" w:styleId="nyttbillledlogo">
    <w:name w:val="nyttbillledlogo"/>
    <w:basedOn w:val="nytbilledlogo"/>
    <w:semiHidden/>
    <w:rsid w:val="00775E8C"/>
    <w:pPr>
      <w:framePr w:wrap="around" w:y="455"/>
    </w:pPr>
  </w:style>
  <w:style w:type="paragraph" w:customStyle="1" w:styleId="nyttbundlogo">
    <w:name w:val="nyttbundlogo"/>
    <w:basedOn w:val="nytbundlogo"/>
    <w:semiHidden/>
    <w:rsid w:val="00775E8C"/>
    <w:pPr>
      <w:framePr w:w="11283" w:wrap="around"/>
    </w:pPr>
  </w:style>
  <w:style w:type="paragraph" w:customStyle="1" w:styleId="Unikmodtager">
    <w:name w:val="Unikmodtager"/>
    <w:basedOn w:val="nytmodtager"/>
    <w:semiHidden/>
    <w:rsid w:val="00775E8C"/>
    <w:pPr>
      <w:framePr w:wrap="around" w:y="2609"/>
    </w:pPr>
    <w:rPr>
      <w:noProof/>
    </w:rPr>
  </w:style>
  <w:style w:type="paragraph" w:customStyle="1" w:styleId="Citat-Accura">
    <w:name w:val="Citat - Accura"/>
    <w:basedOn w:val="Normal"/>
    <w:qFormat/>
    <w:rsid w:val="00873D39"/>
    <w:pPr>
      <w:autoSpaceDE/>
      <w:autoSpaceDN/>
      <w:ind w:left="720" w:right="720"/>
    </w:pPr>
    <w:rPr>
      <w:i/>
      <w:lang w:eastAsia="da-DK"/>
    </w:rPr>
  </w:style>
  <w:style w:type="paragraph" w:customStyle="1" w:styleId="Dokumenttitel-Accura">
    <w:name w:val="Dokumenttitel - Accura"/>
    <w:basedOn w:val="Tabeloverskrift1"/>
    <w:autoRedefine/>
    <w:qFormat/>
    <w:rsid w:val="00A5070C"/>
    <w:pPr>
      <w:spacing w:after="0"/>
    </w:pPr>
    <w:rPr>
      <w:caps w:val="0"/>
      <w:sz w:val="28"/>
    </w:rPr>
  </w:style>
  <w:style w:type="paragraph" w:customStyle="1" w:styleId="Indholds-bilagsfortegnelse-Accura">
    <w:name w:val="Indholds-/bilagsfortegnelse - Accura"/>
    <w:basedOn w:val="Normal"/>
    <w:qFormat/>
    <w:rsid w:val="006852D4"/>
    <w:pPr>
      <w:keepNext/>
      <w:tabs>
        <w:tab w:val="left" w:pos="720"/>
      </w:tabs>
      <w:autoSpaceDE/>
      <w:autoSpaceDN/>
      <w:spacing w:before="240" w:line="240" w:lineRule="auto"/>
      <w:jc w:val="left"/>
    </w:pPr>
    <w:rPr>
      <w:b/>
      <w:szCs w:val="20"/>
      <w:lang w:eastAsia="da-DK"/>
    </w:rPr>
  </w:style>
  <w:style w:type="paragraph" w:customStyle="1" w:styleId="Normal-Accura">
    <w:name w:val="Normal - Accura"/>
    <w:basedOn w:val="Normal"/>
    <w:qFormat/>
    <w:rsid w:val="00DF568F"/>
    <w:pPr>
      <w:autoSpaceDE/>
      <w:autoSpaceDN/>
      <w:ind w:left="720"/>
    </w:pPr>
    <w:rPr>
      <w:lang w:eastAsia="da-DK"/>
    </w:rPr>
  </w:style>
  <w:style w:type="paragraph" w:customStyle="1" w:styleId="Punktopstilling1niveau-Accura">
    <w:name w:val="Punktopstilling 1. niveau - Accura"/>
    <w:basedOn w:val="Normal"/>
    <w:qFormat/>
    <w:rsid w:val="00086852"/>
    <w:pPr>
      <w:numPr>
        <w:numId w:val="38"/>
      </w:numPr>
      <w:autoSpaceDE/>
      <w:autoSpaceDN/>
    </w:pPr>
    <w:rPr>
      <w:lang w:eastAsia="da-DK"/>
    </w:rPr>
  </w:style>
  <w:style w:type="paragraph" w:customStyle="1" w:styleId="Punktopstilling2niveau-Accura">
    <w:name w:val="Punktopstilling 2. niveau - Accura"/>
    <w:basedOn w:val="Punktopstilling1niveau-Accura"/>
    <w:qFormat/>
    <w:rsid w:val="00086852"/>
    <w:pPr>
      <w:numPr>
        <w:numId w:val="39"/>
      </w:numPr>
    </w:pPr>
  </w:style>
  <w:style w:type="character" w:styleId="PlaceholderText">
    <w:name w:val="Placeholder Text"/>
    <w:basedOn w:val="DefaultParagraphFont"/>
    <w:uiPriority w:val="99"/>
    <w:semiHidden/>
    <w:rsid w:val="007B3C49"/>
    <w:rPr>
      <w:color w:val="808080"/>
    </w:rPr>
  </w:style>
  <w:style w:type="paragraph" w:styleId="TOC2">
    <w:name w:val="toc 2"/>
    <w:basedOn w:val="Normal"/>
    <w:next w:val="Normal"/>
    <w:autoRedefine/>
    <w:uiPriority w:val="39"/>
    <w:rsid w:val="00A5070C"/>
    <w:pPr>
      <w:tabs>
        <w:tab w:val="left" w:pos="720"/>
        <w:tab w:val="right" w:pos="9072"/>
      </w:tabs>
      <w:autoSpaceDE/>
      <w:autoSpaceDN/>
      <w:spacing w:before="60" w:after="60"/>
      <w:ind w:left="720" w:hanging="720"/>
      <w:jc w:val="left"/>
    </w:pPr>
    <w:rPr>
      <w:noProof/>
      <w:lang w:eastAsia="da-DK"/>
    </w:rPr>
  </w:style>
  <w:style w:type="character" w:styleId="Hyperlink">
    <w:name w:val="Hyperlink"/>
    <w:basedOn w:val="DefaultParagraphFont"/>
    <w:uiPriority w:val="99"/>
    <w:rsid w:val="00C551F1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A906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90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004A1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90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004A1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A906CF"/>
    <w:rPr>
      <w:rFonts w:ascii="Arial" w:hAnsi="Arial"/>
      <w:szCs w:val="24"/>
      <w:lang w:eastAsia="en-US"/>
    </w:rPr>
  </w:style>
  <w:style w:type="paragraph" w:customStyle="1" w:styleId="Punkttegn-Accura">
    <w:name w:val="Punkttegn - Accura"/>
    <w:basedOn w:val="Normal-Accura"/>
    <w:qFormat/>
    <w:rsid w:val="00991E33"/>
    <w:pPr>
      <w:numPr>
        <w:numId w:val="44"/>
      </w:numPr>
      <w:ind w:left="1077" w:hanging="357"/>
    </w:pPr>
  </w:style>
  <w:style w:type="paragraph" w:styleId="TOC1">
    <w:name w:val="toc 1"/>
    <w:basedOn w:val="Normal"/>
    <w:next w:val="Normal"/>
    <w:autoRedefine/>
    <w:semiHidden/>
    <w:unhideWhenUsed/>
    <w:rsid w:val="004051B3"/>
    <w:pPr>
      <w:spacing w:after="100"/>
    </w:pPr>
  </w:style>
  <w:style w:type="character" w:customStyle="1" w:styleId="Bodytext2">
    <w:name w:val="Body text|2_"/>
    <w:basedOn w:val="DefaultParagraphFont"/>
    <w:link w:val="Bodytext20"/>
    <w:rsid w:val="0002372E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Heading51">
    <w:name w:val="Heading #5|1_"/>
    <w:basedOn w:val="DefaultParagraphFont"/>
    <w:link w:val="Heading510"/>
    <w:rsid w:val="0002372E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Heading510">
    <w:name w:val="Heading #5|1"/>
    <w:basedOn w:val="Normal"/>
    <w:link w:val="Heading51"/>
    <w:qFormat/>
    <w:rsid w:val="0002372E"/>
    <w:pPr>
      <w:widowControl w:val="0"/>
      <w:shd w:val="clear" w:color="auto" w:fill="FFFFFF"/>
      <w:autoSpaceDE/>
      <w:autoSpaceDN/>
      <w:spacing w:before="420" w:after="0" w:line="312" w:lineRule="exact"/>
      <w:jc w:val="left"/>
      <w:outlineLvl w:val="4"/>
    </w:pPr>
    <w:rPr>
      <w:rFonts w:eastAsia="Arial" w:cs="Arial"/>
      <w:sz w:val="28"/>
      <w:szCs w:val="28"/>
      <w:lang w:eastAsia="da-DK"/>
    </w:rPr>
  </w:style>
  <w:style w:type="paragraph" w:customStyle="1" w:styleId="Bodytext20">
    <w:name w:val="Body text|2"/>
    <w:basedOn w:val="Normal"/>
    <w:link w:val="Bodytext2"/>
    <w:qFormat/>
    <w:rsid w:val="0002372E"/>
    <w:pPr>
      <w:widowControl w:val="0"/>
      <w:shd w:val="clear" w:color="auto" w:fill="FFFFFF"/>
      <w:autoSpaceDE/>
      <w:autoSpaceDN/>
      <w:spacing w:after="420" w:line="206" w:lineRule="exact"/>
      <w:ind w:hanging="940"/>
      <w:jc w:val="left"/>
    </w:pPr>
    <w:rPr>
      <w:rFonts w:eastAsia="Arial" w:cs="Arial"/>
      <w:sz w:val="18"/>
      <w:szCs w:val="18"/>
      <w:lang w:eastAsia="da-DK"/>
    </w:rPr>
  </w:style>
  <w:style w:type="character" w:customStyle="1" w:styleId="Bodytext2Bold">
    <w:name w:val="Body text|2 + Bold"/>
    <w:basedOn w:val="Bodytext2"/>
    <w:semiHidden/>
    <w:unhideWhenUsed/>
    <w:rsid w:val="0061318C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5A776F"/>
    <w:pPr>
      <w:ind w:left="720"/>
      <w:contextualSpacing/>
    </w:pPr>
  </w:style>
  <w:style w:type="paragraph" w:customStyle="1" w:styleId="ocpalertsection">
    <w:name w:val="ocpalertsection"/>
    <w:basedOn w:val="Normal"/>
    <w:rsid w:val="002D5350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F05E6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da-DK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0BE"/>
    <w:pPr>
      <w:keepLines/>
      <w:spacing w:after="0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00654B" w:themeColor="accent1" w:themeShade="BF"/>
      <w:kern w:val="0"/>
      <w:sz w:val="32"/>
      <w:szCs w:val="32"/>
    </w:rPr>
  </w:style>
  <w:style w:type="paragraph" w:styleId="EndnoteText">
    <w:name w:val="endnote text"/>
    <w:basedOn w:val="Normal"/>
    <w:link w:val="EndnoteTextChar"/>
    <w:semiHidden/>
    <w:unhideWhenUsed/>
    <w:rsid w:val="0076244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62445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semiHidden/>
    <w:unhideWhenUsed/>
    <w:rsid w:val="00762445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257C11"/>
    <w:rPr>
      <w:color w:val="0B6D76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2F28C5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Exopi">
      <a:dk1>
        <a:srgbClr val="002E30"/>
      </a:dk1>
      <a:lt1>
        <a:srgbClr val="F2F2F2"/>
      </a:lt1>
      <a:dk2>
        <a:srgbClr val="2D474D"/>
      </a:dk2>
      <a:lt2>
        <a:srgbClr val="CDCDCD"/>
      </a:lt2>
      <a:accent1>
        <a:srgbClr val="008765"/>
      </a:accent1>
      <a:accent2>
        <a:srgbClr val="B4DAC3"/>
      </a:accent2>
      <a:accent3>
        <a:srgbClr val="008765"/>
      </a:accent3>
      <a:accent4>
        <a:srgbClr val="9ABDC5"/>
      </a:accent4>
      <a:accent5>
        <a:srgbClr val="767676"/>
      </a:accent5>
      <a:accent6>
        <a:srgbClr val="005A5E"/>
      </a:accent6>
      <a:hlink>
        <a:srgbClr val="0B6D76"/>
      </a:hlink>
      <a:folHlink>
        <a:srgbClr val="0B6D76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533D885257540A7FDFBBF5494DD1A" ma:contentTypeVersion="6" ma:contentTypeDescription="Create a new document." ma:contentTypeScope="" ma:versionID="ebba3db991d103adabcd747757d60149">
  <xsd:schema xmlns:xsd="http://www.w3.org/2001/XMLSchema" xmlns:xs="http://www.w3.org/2001/XMLSchema" xmlns:p="http://schemas.microsoft.com/office/2006/metadata/properties" xmlns:ns2="f17556a3-b661-4b97-8ce6-d09249406462" xmlns:ns3="d4fbf0e4-4dbb-4354-80c9-feccaf59322d" targetNamespace="http://schemas.microsoft.com/office/2006/metadata/properties" ma:root="true" ma:fieldsID="191a5aa699392bef2550a0a826ffbace" ns2:_="" ns3:_="">
    <xsd:import namespace="f17556a3-b661-4b97-8ce6-d09249406462"/>
    <xsd:import namespace="d4fbf0e4-4dbb-4354-80c9-feccaf5932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556a3-b661-4b97-8ce6-d09249406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bf0e4-4dbb-4354-80c9-feccaf593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9F276-F87B-47E4-B5A2-823C763B40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E79441-E8E9-49E4-8576-B14CE7301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39552-F56B-4EEE-96A2-74E3C0BBD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556a3-b661-4b97-8ce6-d09249406462"/>
    <ds:schemaRef ds:uri="d4fbf0e4-4dbb-4354-80c9-feccaf593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84F2D2-D7A2-4A1B-9154-33C56E99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264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Esben Tind</dc:creator>
  <cp:lastModifiedBy>Esben Tind</cp:lastModifiedBy>
  <cp:revision>6</cp:revision>
  <cp:lastPrinted>2022-05-02T05:20:00Z</cp:lastPrinted>
  <dcterms:created xsi:type="dcterms:W3CDTF">2024-06-25T09:54:00Z</dcterms:created>
  <dcterms:modified xsi:type="dcterms:W3CDTF">2024-07-04T08:23:00Z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talMails">
    <vt:lpwstr>0</vt:lpwstr>
  </property>
  <property fmtid="{D5CDD505-2E9C-101B-9397-08002B2CF9AE}" pid="3" name="CCMIsSharedOnOneDrive">
    <vt:bool>false</vt:bool>
  </property>
  <property fmtid="{D5CDD505-2E9C-101B-9397-08002B2CF9AE}" pid="4" name="CCMMove">
    <vt:lpwstr>0</vt:lpwstr>
  </property>
  <property fmtid="{D5CDD505-2E9C-101B-9397-08002B2CF9AE}" pid="5" name="CCMOneDriveID">
    <vt:lpwstr/>
  </property>
  <property fmtid="{D5CDD505-2E9C-101B-9397-08002B2CF9AE}" pid="6" name="CCMOneDriveItemID">
    <vt:lpwstr/>
  </property>
  <property fmtid="{D5CDD505-2E9C-101B-9397-08002B2CF9AE}" pid="7" name="CCMOneDriveOwnerID">
    <vt:lpwstr/>
  </property>
  <property fmtid="{D5CDD505-2E9C-101B-9397-08002B2CF9AE}" pid="8" name="CCMSystem">
    <vt:lpwstr> </vt:lpwstr>
  </property>
  <property fmtid="{D5CDD505-2E9C-101B-9397-08002B2CF9AE}" pid="9" name="ContentTypeId">
    <vt:lpwstr>0x010100A0D533D885257540A7FDFBBF5494DD1A</vt:lpwstr>
  </property>
  <property fmtid="{D5CDD505-2E9C-101B-9397-08002B2CF9AE}" pid="10" name="DOKUMENTDATO">
    <vt:filetime>2021-08-09T11:53:22Z</vt:filetime>
  </property>
  <property fmtid="{D5CDD505-2E9C-101B-9397-08002B2CF9AE}" pid="11" name="FaxMakNr">
    <vt:lpwstr>[Fax: ]</vt:lpwstr>
  </property>
  <property fmtid="{D5CDD505-2E9C-101B-9397-08002B2CF9AE}" pid="12" name="FlereParter">
    <vt:lpwstr>0</vt:lpwstr>
  </property>
  <property fmtid="{D5CDD505-2E9C-101B-9397-08002B2CF9AE}" pid="13" name="GemNavn">
    <vt:lpwstr>X:\UNIK\ADVOSYS\DOKUMENT\AKS\104\09127\135_457.DOC</vt:lpwstr>
  </property>
  <property fmtid="{D5CDD505-2E9C-101B-9397-08002B2CF9AE}" pid="14" name="ItemRetentionFormula">
    <vt:lpwstr>&lt;formula offset="14" unit="days" /&gt;</vt:lpwstr>
  </property>
  <property fmtid="{D5CDD505-2E9C-101B-9397-08002B2CF9AE}" pid="15" name="Local Attachment">
    <vt:bool>false</vt:bool>
  </property>
  <property fmtid="{D5CDD505-2E9C-101B-9397-08002B2CF9AE}" pid="16" name="Local_x0020_Attachment">
    <vt:bool>false</vt:bool>
  </property>
  <property fmtid="{D5CDD505-2E9C-101B-9397-08002B2CF9AE}" pid="17" name="Papirtype">
    <vt:lpwstr>Side 2</vt:lpwstr>
  </property>
  <property fmtid="{D5CDD505-2E9C-101B-9397-08002B2CF9AE}" pid="18" name="Stamnr1">
    <vt:lpwstr>20888</vt:lpwstr>
  </property>
  <property fmtid="{D5CDD505-2E9C-101B-9397-08002B2CF9AE}" pid="19" name="Taxonomy">
    <vt:lpwstr>204;#Notater|26473e47-045f-4728-a62f-cf099800393b</vt:lpwstr>
  </property>
  <property fmtid="{D5CDD505-2E9C-101B-9397-08002B2CF9AE}" pid="20" name="TemplateUrl">
    <vt:lpwstr/>
  </property>
  <property fmtid="{D5CDD505-2E9C-101B-9397-08002B2CF9AE}" pid="21" name="xd_ProgID">
    <vt:lpwstr/>
  </property>
  <property fmtid="{D5CDD505-2E9C-101B-9397-08002B2CF9AE}" pid="22" name="xd_Signature">
    <vt:bool>false</vt:bool>
  </property>
  <property fmtid="{D5CDD505-2E9C-101B-9397-08002B2CF9AE}" pid="23" name="_dlc_ItemStageId">
    <vt:lpwstr>1</vt:lpwstr>
  </property>
  <property fmtid="{D5CDD505-2E9C-101B-9397-08002B2CF9AE}" pid="24" name="_dlc_LastRun">
    <vt:lpwstr>06/24/2017 23:10:02</vt:lpwstr>
  </property>
  <property fmtid="{D5CDD505-2E9C-101B-9397-08002B2CF9AE}" pid="25" name="_dlc_policyId">
    <vt:lpwstr>0x001914F9824EC34E419AF66C6752E81BBC|1502116364</vt:lpwstr>
  </property>
  <property fmtid="{D5CDD505-2E9C-101B-9397-08002B2CF9AE}" pid="26" name="WasSigned">
    <vt:bool>false</vt:bool>
  </property>
  <property fmtid="{D5CDD505-2E9C-101B-9397-08002B2CF9AE}" pid="27" name="WasEncrypted">
    <vt:bool>false</vt:bool>
  </property>
  <property fmtid="{D5CDD505-2E9C-101B-9397-08002B2CF9AE}" pid="28" name="LocalAttachment">
    <vt:bool>false</vt:bool>
  </property>
  <property fmtid="{D5CDD505-2E9C-101B-9397-08002B2CF9AE}" pid="29" name="Endelig">
    <vt:bool>false</vt:bool>
  </property>
  <property fmtid="{D5CDD505-2E9C-101B-9397-08002B2CF9AE}" pid="30" name="Kategori">
    <vt:lpwstr>Notat</vt:lpwstr>
  </property>
  <property fmtid="{D5CDD505-2E9C-101B-9397-08002B2CF9AE}" pid="31" name="CCMMetadataExtractionStatus">
    <vt:lpwstr>CCMPageCount:Idle;CCMCommentCount:Idle</vt:lpwstr>
  </property>
  <property fmtid="{D5CDD505-2E9C-101B-9397-08002B2CF9AE}" pid="32" name="CCMTemplateName">
    <vt:lpwstr>Notat (lang) DK</vt:lpwstr>
  </property>
  <property fmtid="{D5CDD505-2E9C-101B-9397-08002B2CF9AE}" pid="33" name="Related">
    <vt:bool>false</vt:bool>
  </property>
  <property fmtid="{D5CDD505-2E9C-101B-9397-08002B2CF9AE}" pid="34" name="CCMSystemID">
    <vt:lpwstr>d0820bb7-b7ed-472a-ad3a-378390289879</vt:lpwstr>
  </property>
  <property fmtid="{D5CDD505-2E9C-101B-9397-08002B2CF9AE}" pid="35" name="CCMVisualId">
    <vt:lpwstr>3013324</vt:lpwstr>
  </property>
  <property fmtid="{D5CDD505-2E9C-101B-9397-08002B2CF9AE}" pid="36" name="Finalized">
    <vt:bool>false</vt:bool>
  </property>
  <property fmtid="{D5CDD505-2E9C-101B-9397-08002B2CF9AE}" pid="37" name="Signee">
    <vt:lpwstr>492</vt:lpwstr>
  </property>
  <property fmtid="{D5CDD505-2E9C-101B-9397-08002B2CF9AE}" pid="38" name="CCMPageCount">
    <vt:r8>9</vt:r8>
  </property>
  <property fmtid="{D5CDD505-2E9C-101B-9397-08002B2CF9AE}" pid="39" name="DocID">
    <vt:lpwstr>11740932</vt:lpwstr>
  </property>
  <property fmtid="{D5CDD505-2E9C-101B-9397-08002B2CF9AE}" pid="40" name="MailHasAttachments">
    <vt:bool>false</vt:bool>
  </property>
  <property fmtid="{D5CDD505-2E9C-101B-9397-08002B2CF9AE}" pid="41" name="CCMCommentCount">
    <vt:r8>4</vt:r8>
  </property>
  <property fmtid="{D5CDD505-2E9C-101B-9397-08002B2CF9AE}" pid="42" name="CCMTemplateVersion">
    <vt:lpwstr>4.0</vt:lpwstr>
  </property>
  <property fmtid="{D5CDD505-2E9C-101B-9397-08002B2CF9AE}" pid="43" name="CaseID">
    <vt:lpwstr>3013324</vt:lpwstr>
  </property>
  <property fmtid="{D5CDD505-2E9C-101B-9397-08002B2CF9AE}" pid="44" name="CCMTemplateID">
    <vt:r8>11660</vt:r8>
  </property>
  <property fmtid="{D5CDD505-2E9C-101B-9397-08002B2CF9AE}" pid="45" name="CaseRecordNumber">
    <vt:r8>5403</vt:r8>
  </property>
  <property fmtid="{D5CDD505-2E9C-101B-9397-08002B2CF9AE}" pid="46" name="Classification">
    <vt:lpwstr>Offentlig</vt:lpwstr>
  </property>
  <property fmtid="{D5CDD505-2E9C-101B-9397-08002B2CF9AE}" pid="47" name="CCMPreviewAnnotationsTasks">
    <vt:r8>0</vt:r8>
  </property>
  <property fmtid="{D5CDD505-2E9C-101B-9397-08002B2CF9AE}" pid="48" name="MediaServiceImageTags">
    <vt:lpwstr/>
  </property>
</Properties>
</file>